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4"/>
          <w:szCs w:val="24"/>
          <w:lang w:eastAsia="fr-FR"/>
        </w:rPr>
        <w:id w:val="346005501"/>
        <w:docPartObj>
          <w:docPartGallery w:val="Cover Pages"/>
          <w:docPartUnique/>
        </w:docPartObj>
      </w:sdtPr>
      <w:sdtEndPr>
        <w:rPr>
          <w:rFonts w:ascii="Helvetica Neue" w:eastAsiaTheme="minorEastAsia" w:hAnsi="Helvetica Neue" w:cs="Helvetica Neue"/>
          <w:b/>
          <w:bCs/>
          <w:caps w:val="0"/>
          <w:color w:val="262626"/>
          <w:sz w:val="64"/>
          <w:szCs w:val="64"/>
        </w:rPr>
      </w:sdtEndPr>
      <w:sdtContent>
        <w:tbl>
          <w:tblPr>
            <w:tblW w:w="5000" w:type="pct"/>
            <w:jc w:val="center"/>
            <w:tblLook w:val="04A0" w:firstRow="1" w:lastRow="0" w:firstColumn="1" w:lastColumn="0" w:noHBand="0" w:noVBand="1"/>
          </w:tblPr>
          <w:tblGrid>
            <w:gridCol w:w="9282"/>
          </w:tblGrid>
          <w:tr w:rsidR="00C24314">
            <w:trPr>
              <w:trHeight w:val="2880"/>
              <w:jc w:val="center"/>
            </w:trPr>
            <w:sdt>
              <w:sdtPr>
                <w:rPr>
                  <w:rFonts w:asciiTheme="majorHAnsi" w:eastAsiaTheme="majorEastAsia" w:hAnsiTheme="majorHAnsi" w:cstheme="majorBidi"/>
                  <w:caps/>
                  <w:sz w:val="24"/>
                  <w:szCs w:val="24"/>
                  <w:lang w:eastAsia="fr-FR"/>
                </w:rPr>
                <w:alias w:val="Société"/>
                <w:id w:val="15524243"/>
                <w:placeholder>
                  <w:docPart w:val="BEDE4389590948FAA471D13CDF292362"/>
                </w:placeholder>
                <w:dataBinding w:prefixMappings="xmlns:ns0='http://schemas.openxmlformats.org/officeDocument/2006/extended-properties'" w:xpath="/ns0:Properties[1]/ns0:Company[1]" w:storeItemID="{6668398D-A668-4E3E-A5EB-62B293D839F1}"/>
                <w:text/>
              </w:sdtPr>
              <w:sdtEndPr>
                <w:rPr>
                  <w:sz w:val="22"/>
                  <w:szCs w:val="22"/>
                  <w:lang w:eastAsia="en-US"/>
                </w:rPr>
              </w:sdtEndPr>
              <w:sdtContent>
                <w:tc>
                  <w:tcPr>
                    <w:tcW w:w="5000" w:type="pct"/>
                  </w:tcPr>
                  <w:p w:rsidR="00C24314" w:rsidRDefault="00C24314" w:rsidP="00C24314">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Isae-SUPAERO – SXS 002</w:t>
                    </w:r>
                  </w:p>
                </w:tc>
              </w:sdtContent>
            </w:sdt>
          </w:tr>
          <w:tr w:rsidR="00C24314">
            <w:trPr>
              <w:trHeight w:val="1440"/>
              <w:jc w:val="center"/>
            </w:trPr>
            <w:sdt>
              <w:sdtPr>
                <w:rPr>
                  <w:rFonts w:asciiTheme="majorHAnsi" w:eastAsiaTheme="majorEastAsia" w:hAnsiTheme="majorHAnsi" w:cstheme="majorBidi"/>
                  <w:sz w:val="80"/>
                  <w:szCs w:val="80"/>
                </w:rPr>
                <w:alias w:val="Titre"/>
                <w:id w:val="15524250"/>
                <w:placeholder>
                  <w:docPart w:val="D8CDA81CB71E49DE90BF41FF674A24E9"/>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C24314" w:rsidRDefault="00C24314" w:rsidP="00C24314">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Plan de Développement</w:t>
                    </w:r>
                  </w:p>
                </w:tc>
              </w:sdtContent>
            </w:sdt>
          </w:tr>
          <w:tr w:rsidR="00C24314">
            <w:trPr>
              <w:trHeight w:val="720"/>
              <w:jc w:val="center"/>
            </w:trPr>
            <w:tc>
              <w:tcPr>
                <w:tcW w:w="5000" w:type="pct"/>
                <w:tcBorders>
                  <w:top w:val="single" w:sz="4" w:space="0" w:color="4F81BD" w:themeColor="accent1"/>
                </w:tcBorders>
                <w:vAlign w:val="center"/>
              </w:tcPr>
              <w:p w:rsidR="00C24314" w:rsidRPr="00CC3CBD" w:rsidRDefault="00CC3CBD" w:rsidP="00C24314">
                <w:pPr>
                  <w:pStyle w:val="Sansinterligne"/>
                  <w:jc w:val="center"/>
                  <w:rPr>
                    <w:rFonts w:asciiTheme="majorHAnsi" w:eastAsiaTheme="majorEastAsia" w:hAnsiTheme="majorHAnsi" w:cstheme="majorBidi"/>
                    <w:sz w:val="44"/>
                    <w:szCs w:val="44"/>
                  </w:rPr>
                </w:pPr>
                <w:r w:rsidRPr="00CC3CBD">
                  <w:rPr>
                    <w:sz w:val="28"/>
                  </w:rPr>
                  <w:t>Détection d'anomalies dans des données d’essai de systèmes de gestion d’air aéronautiques</w:t>
                </w:r>
              </w:p>
            </w:tc>
          </w:tr>
          <w:tr w:rsidR="00C24314">
            <w:trPr>
              <w:trHeight w:val="360"/>
              <w:jc w:val="center"/>
            </w:trPr>
            <w:tc>
              <w:tcPr>
                <w:tcW w:w="5000" w:type="pct"/>
                <w:vAlign w:val="center"/>
              </w:tcPr>
              <w:p w:rsidR="00C24314" w:rsidRDefault="00C24314">
                <w:pPr>
                  <w:pStyle w:val="Sansinterligne"/>
                  <w:jc w:val="center"/>
                </w:pPr>
              </w:p>
            </w:tc>
          </w:tr>
          <w:tr w:rsidR="00C24314">
            <w:trPr>
              <w:trHeight w:val="360"/>
              <w:jc w:val="center"/>
            </w:trPr>
            <w:sdt>
              <w:sdtPr>
                <w:rPr>
                  <w:b/>
                  <w:bCs/>
                </w:rPr>
                <w:alias w:val="Auteur"/>
                <w:id w:val="15524260"/>
                <w:placeholder>
                  <w:docPart w:val="A0599E853964451CA6DCCA9A4AEBB5A7"/>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C24314" w:rsidRDefault="00C24314">
                    <w:pPr>
                      <w:pStyle w:val="Sansinterligne"/>
                      <w:jc w:val="center"/>
                      <w:rPr>
                        <w:b/>
                        <w:bCs/>
                      </w:rPr>
                    </w:pPr>
                    <w:r>
                      <w:rPr>
                        <w:b/>
                        <w:bCs/>
                      </w:rPr>
                      <w:t xml:space="preserve">Rémy </w:t>
                    </w:r>
                    <w:proofErr w:type="spellStart"/>
                    <w:r>
                      <w:rPr>
                        <w:b/>
                        <w:bCs/>
                      </w:rPr>
                      <w:t>Priem</w:t>
                    </w:r>
                    <w:proofErr w:type="spellEnd"/>
                  </w:p>
                </w:tc>
              </w:sdtContent>
            </w:sdt>
          </w:tr>
          <w:tr w:rsidR="00C24314">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6-12-07T00:00:00Z">
                  <w:dateFormat w:val="dd/MM/yyyy"/>
                  <w:lid w:val="fr-FR"/>
                  <w:storeMappedDataAs w:val="dateTime"/>
                  <w:calendar w:val="gregorian"/>
                </w:date>
              </w:sdtPr>
              <w:sdtEndPr/>
              <w:sdtContent>
                <w:tc>
                  <w:tcPr>
                    <w:tcW w:w="5000" w:type="pct"/>
                    <w:vAlign w:val="center"/>
                  </w:tcPr>
                  <w:p w:rsidR="00C24314" w:rsidRDefault="00C24314">
                    <w:pPr>
                      <w:pStyle w:val="Sansinterligne"/>
                      <w:jc w:val="center"/>
                      <w:rPr>
                        <w:b/>
                        <w:bCs/>
                      </w:rPr>
                    </w:pPr>
                    <w:r>
                      <w:rPr>
                        <w:b/>
                        <w:bCs/>
                      </w:rPr>
                      <w:t>07/12/2016</w:t>
                    </w:r>
                  </w:p>
                </w:tc>
              </w:sdtContent>
            </w:sdt>
          </w:tr>
        </w:tbl>
        <w:p w:rsidR="00C24314" w:rsidRDefault="00C24314"/>
        <w:p w:rsidR="00C24314" w:rsidRDefault="00C24314"/>
        <w:tbl>
          <w:tblPr>
            <w:tblpPr w:leftFromText="187" w:rightFromText="187" w:horzAnchor="margin" w:tblpXSpec="center" w:tblpYSpec="bottom"/>
            <w:tblW w:w="5000" w:type="pct"/>
            <w:tblLook w:val="04A0" w:firstRow="1" w:lastRow="0" w:firstColumn="1" w:lastColumn="0" w:noHBand="0" w:noVBand="1"/>
          </w:tblPr>
          <w:tblGrid>
            <w:gridCol w:w="9282"/>
          </w:tblGrid>
          <w:tr w:rsidR="00C24314">
            <w:sdt>
              <w:sdtPr>
                <w:alias w:val="Résumé"/>
                <w:id w:val="8276291"/>
                <w:dataBinding w:prefixMappings="xmlns:ns0='http://schemas.microsoft.com/office/2006/coverPageProps'" w:xpath="/ns0:CoverPageProperties[1]/ns0:Abstract[1]" w:storeItemID="{55AF091B-3C7A-41E3-B477-F2FDAA23CFDA}"/>
                <w:text/>
              </w:sdtPr>
              <w:sdtEndPr/>
              <w:sdtContent>
                <w:tc>
                  <w:tcPr>
                    <w:tcW w:w="5000" w:type="pct"/>
                  </w:tcPr>
                  <w:p w:rsidR="00C24314" w:rsidRDefault="00A00539" w:rsidP="00A00539">
                    <w:r>
                      <w:t>Ce document vise à rendre compte de la gestion du projet SXS 002 :</w:t>
                    </w:r>
                    <w:r w:rsidRPr="00CC3CBD">
                      <w:t xml:space="preserve"> Détection d'anomalies dans des données d’essai de systèmes de gestion d’air aéronautiques</w:t>
                    </w:r>
                  </w:p>
                </w:tc>
              </w:sdtContent>
            </w:sdt>
          </w:tr>
        </w:tbl>
        <w:p w:rsidR="00C24314" w:rsidRDefault="00C24314"/>
        <w:p w:rsidR="00C24314" w:rsidRDefault="00C24314">
          <w:pPr>
            <w:spacing w:after="200" w:line="276" w:lineRule="auto"/>
            <w:rPr>
              <w:rFonts w:ascii="Helvetica Neue" w:hAnsi="Helvetica Neue" w:cs="Helvetica Neue"/>
              <w:b/>
              <w:bCs/>
              <w:color w:val="262626"/>
              <w:sz w:val="64"/>
              <w:szCs w:val="64"/>
            </w:rPr>
          </w:pPr>
          <w:r>
            <w:rPr>
              <w:rFonts w:ascii="Helvetica Neue" w:hAnsi="Helvetica Neue" w:cs="Helvetica Neue"/>
              <w:b/>
              <w:bCs/>
              <w:color w:val="262626"/>
              <w:sz w:val="64"/>
              <w:szCs w:val="64"/>
            </w:rPr>
            <w:br w:type="page"/>
          </w:r>
        </w:p>
      </w:sdtContent>
    </w:sdt>
    <w:sdt>
      <w:sdtPr>
        <w:rPr>
          <w:rFonts w:asciiTheme="minorHAnsi" w:eastAsiaTheme="minorEastAsia" w:hAnsiTheme="minorHAnsi" w:cstheme="minorBidi"/>
          <w:b w:val="0"/>
          <w:bCs w:val="0"/>
          <w:color w:val="auto"/>
          <w:sz w:val="24"/>
          <w:szCs w:val="24"/>
          <w:lang w:eastAsia="fr-FR"/>
        </w:rPr>
        <w:id w:val="420752846"/>
        <w:docPartObj>
          <w:docPartGallery w:val="Table of Contents"/>
          <w:docPartUnique/>
        </w:docPartObj>
      </w:sdtPr>
      <w:sdtEndPr/>
      <w:sdtContent>
        <w:p w:rsidR="009D5DA1" w:rsidRDefault="009D5DA1">
          <w:pPr>
            <w:pStyle w:val="En-ttedetabledesmatires"/>
          </w:pPr>
          <w:r>
            <w:t>Somm</w:t>
          </w:r>
          <w:bookmarkStart w:id="0" w:name="_GoBack"/>
          <w:bookmarkEnd w:id="0"/>
          <w:r>
            <w:t>aire</w:t>
          </w:r>
        </w:p>
        <w:p w:rsidR="00F9237C" w:rsidRDefault="00A84853">
          <w:pPr>
            <w:pStyle w:val="TM1"/>
            <w:tabs>
              <w:tab w:val="left" w:pos="480"/>
              <w:tab w:val="right" w:leader="dot" w:pos="9056"/>
            </w:tabs>
            <w:rPr>
              <w:noProof/>
              <w:sz w:val="22"/>
              <w:szCs w:val="22"/>
            </w:rPr>
          </w:pPr>
          <w:r>
            <w:fldChar w:fldCharType="begin"/>
          </w:r>
          <w:r w:rsidR="009D5DA1">
            <w:instrText xml:space="preserve"> TOC \o "1-3" \h \z \u </w:instrText>
          </w:r>
          <w:r>
            <w:fldChar w:fldCharType="separate"/>
          </w:r>
          <w:hyperlink w:anchor="_Toc469410101" w:history="1">
            <w:r w:rsidR="00F9237C" w:rsidRPr="00F823AE">
              <w:rPr>
                <w:rStyle w:val="Lienhypertexte"/>
                <w:noProof/>
              </w:rPr>
              <w:t>2.</w:t>
            </w:r>
            <w:r w:rsidR="00F9237C">
              <w:rPr>
                <w:noProof/>
                <w:sz w:val="22"/>
                <w:szCs w:val="22"/>
              </w:rPr>
              <w:tab/>
            </w:r>
            <w:r w:rsidR="00F9237C" w:rsidRPr="00F823AE">
              <w:rPr>
                <w:rStyle w:val="Lienhypertexte"/>
                <w:noProof/>
              </w:rPr>
              <w:t>Description du projet</w:t>
            </w:r>
            <w:r w:rsidR="00F9237C">
              <w:rPr>
                <w:noProof/>
                <w:webHidden/>
              </w:rPr>
              <w:tab/>
            </w:r>
            <w:r w:rsidR="00F9237C">
              <w:rPr>
                <w:noProof/>
                <w:webHidden/>
              </w:rPr>
              <w:fldChar w:fldCharType="begin"/>
            </w:r>
            <w:r w:rsidR="00F9237C">
              <w:rPr>
                <w:noProof/>
                <w:webHidden/>
              </w:rPr>
              <w:instrText xml:space="preserve"> PAGEREF _Toc469410101 \h </w:instrText>
            </w:r>
            <w:r w:rsidR="00F9237C">
              <w:rPr>
                <w:noProof/>
                <w:webHidden/>
              </w:rPr>
            </w:r>
            <w:r w:rsidR="00F9237C">
              <w:rPr>
                <w:noProof/>
                <w:webHidden/>
              </w:rPr>
              <w:fldChar w:fldCharType="separate"/>
            </w:r>
            <w:r w:rsidR="00F9237C">
              <w:rPr>
                <w:noProof/>
                <w:webHidden/>
              </w:rPr>
              <w:t>3</w:t>
            </w:r>
            <w:r w:rsidR="00F9237C">
              <w:rPr>
                <w:noProof/>
                <w:webHidden/>
              </w:rPr>
              <w:fldChar w:fldCharType="end"/>
            </w:r>
          </w:hyperlink>
        </w:p>
        <w:p w:rsidR="00F9237C" w:rsidRDefault="00F9237C">
          <w:pPr>
            <w:pStyle w:val="TM2"/>
            <w:tabs>
              <w:tab w:val="left" w:pos="880"/>
              <w:tab w:val="right" w:leader="dot" w:pos="9056"/>
            </w:tabs>
            <w:rPr>
              <w:noProof/>
              <w:sz w:val="22"/>
              <w:szCs w:val="22"/>
            </w:rPr>
          </w:pPr>
          <w:hyperlink w:anchor="_Toc469410102" w:history="1">
            <w:r w:rsidRPr="00F823AE">
              <w:rPr>
                <w:rStyle w:val="Lienhypertexte"/>
                <w:noProof/>
              </w:rPr>
              <w:t>2.1.</w:t>
            </w:r>
            <w:r>
              <w:rPr>
                <w:noProof/>
                <w:sz w:val="22"/>
                <w:szCs w:val="22"/>
              </w:rPr>
              <w:tab/>
            </w:r>
            <w:r w:rsidRPr="00F823AE">
              <w:rPr>
                <w:rStyle w:val="Lienhypertexte"/>
                <w:noProof/>
              </w:rPr>
              <w:t>Objectifs</w:t>
            </w:r>
            <w:r>
              <w:rPr>
                <w:noProof/>
                <w:webHidden/>
              </w:rPr>
              <w:tab/>
            </w:r>
            <w:r>
              <w:rPr>
                <w:noProof/>
                <w:webHidden/>
              </w:rPr>
              <w:fldChar w:fldCharType="begin"/>
            </w:r>
            <w:r>
              <w:rPr>
                <w:noProof/>
                <w:webHidden/>
              </w:rPr>
              <w:instrText xml:space="preserve"> PAGEREF _Toc469410102 \h </w:instrText>
            </w:r>
            <w:r>
              <w:rPr>
                <w:noProof/>
                <w:webHidden/>
              </w:rPr>
            </w:r>
            <w:r>
              <w:rPr>
                <w:noProof/>
                <w:webHidden/>
              </w:rPr>
              <w:fldChar w:fldCharType="separate"/>
            </w:r>
            <w:r>
              <w:rPr>
                <w:noProof/>
                <w:webHidden/>
              </w:rPr>
              <w:t>3</w:t>
            </w:r>
            <w:r>
              <w:rPr>
                <w:noProof/>
                <w:webHidden/>
              </w:rPr>
              <w:fldChar w:fldCharType="end"/>
            </w:r>
          </w:hyperlink>
        </w:p>
        <w:p w:rsidR="00F9237C" w:rsidRDefault="00F9237C">
          <w:pPr>
            <w:pStyle w:val="TM2"/>
            <w:tabs>
              <w:tab w:val="left" w:pos="880"/>
              <w:tab w:val="right" w:leader="dot" w:pos="9056"/>
            </w:tabs>
            <w:rPr>
              <w:noProof/>
              <w:sz w:val="22"/>
              <w:szCs w:val="22"/>
            </w:rPr>
          </w:pPr>
          <w:hyperlink w:anchor="_Toc469410103" w:history="1">
            <w:r w:rsidRPr="00F823AE">
              <w:rPr>
                <w:rStyle w:val="Lienhypertexte"/>
                <w:noProof/>
              </w:rPr>
              <w:t>2.2.</w:t>
            </w:r>
            <w:r>
              <w:rPr>
                <w:noProof/>
                <w:sz w:val="22"/>
                <w:szCs w:val="22"/>
              </w:rPr>
              <w:tab/>
            </w:r>
            <w:r w:rsidRPr="00F823AE">
              <w:rPr>
                <w:rStyle w:val="Lienhypertexte"/>
                <w:noProof/>
              </w:rPr>
              <w:t>Parties prenantes</w:t>
            </w:r>
            <w:r>
              <w:rPr>
                <w:noProof/>
                <w:webHidden/>
              </w:rPr>
              <w:tab/>
            </w:r>
            <w:r>
              <w:rPr>
                <w:noProof/>
                <w:webHidden/>
              </w:rPr>
              <w:fldChar w:fldCharType="begin"/>
            </w:r>
            <w:r>
              <w:rPr>
                <w:noProof/>
                <w:webHidden/>
              </w:rPr>
              <w:instrText xml:space="preserve"> PAGEREF _Toc469410103 \h </w:instrText>
            </w:r>
            <w:r>
              <w:rPr>
                <w:noProof/>
                <w:webHidden/>
              </w:rPr>
            </w:r>
            <w:r>
              <w:rPr>
                <w:noProof/>
                <w:webHidden/>
              </w:rPr>
              <w:fldChar w:fldCharType="separate"/>
            </w:r>
            <w:r>
              <w:rPr>
                <w:noProof/>
                <w:webHidden/>
              </w:rPr>
              <w:t>3</w:t>
            </w:r>
            <w:r>
              <w:rPr>
                <w:noProof/>
                <w:webHidden/>
              </w:rPr>
              <w:fldChar w:fldCharType="end"/>
            </w:r>
          </w:hyperlink>
        </w:p>
        <w:p w:rsidR="00F9237C" w:rsidRDefault="00F9237C">
          <w:pPr>
            <w:pStyle w:val="TM2"/>
            <w:tabs>
              <w:tab w:val="left" w:pos="880"/>
              <w:tab w:val="right" w:leader="dot" w:pos="9056"/>
            </w:tabs>
            <w:rPr>
              <w:noProof/>
              <w:sz w:val="22"/>
              <w:szCs w:val="22"/>
            </w:rPr>
          </w:pPr>
          <w:hyperlink w:anchor="_Toc469410104" w:history="1">
            <w:r w:rsidRPr="00F823AE">
              <w:rPr>
                <w:rStyle w:val="Lienhypertexte"/>
                <w:noProof/>
              </w:rPr>
              <w:t>2.3.</w:t>
            </w:r>
            <w:r>
              <w:rPr>
                <w:noProof/>
                <w:sz w:val="22"/>
                <w:szCs w:val="22"/>
              </w:rPr>
              <w:tab/>
            </w:r>
            <w:r w:rsidRPr="00F823AE">
              <w:rPr>
                <w:rStyle w:val="Lienhypertexte"/>
                <w:noProof/>
              </w:rPr>
              <w:t>Hypothèses, contraintes et exigences connues</w:t>
            </w:r>
            <w:r>
              <w:rPr>
                <w:noProof/>
                <w:webHidden/>
              </w:rPr>
              <w:tab/>
            </w:r>
            <w:r>
              <w:rPr>
                <w:noProof/>
                <w:webHidden/>
              </w:rPr>
              <w:fldChar w:fldCharType="begin"/>
            </w:r>
            <w:r>
              <w:rPr>
                <w:noProof/>
                <w:webHidden/>
              </w:rPr>
              <w:instrText xml:space="preserve"> PAGEREF _Toc469410104 \h </w:instrText>
            </w:r>
            <w:r>
              <w:rPr>
                <w:noProof/>
                <w:webHidden/>
              </w:rPr>
            </w:r>
            <w:r>
              <w:rPr>
                <w:noProof/>
                <w:webHidden/>
              </w:rPr>
              <w:fldChar w:fldCharType="separate"/>
            </w:r>
            <w:r>
              <w:rPr>
                <w:noProof/>
                <w:webHidden/>
              </w:rPr>
              <w:t>3</w:t>
            </w:r>
            <w:r>
              <w:rPr>
                <w:noProof/>
                <w:webHidden/>
              </w:rPr>
              <w:fldChar w:fldCharType="end"/>
            </w:r>
          </w:hyperlink>
        </w:p>
        <w:p w:rsidR="00F9237C" w:rsidRDefault="00F9237C">
          <w:pPr>
            <w:pStyle w:val="TM3"/>
            <w:tabs>
              <w:tab w:val="left" w:pos="1320"/>
              <w:tab w:val="right" w:leader="dot" w:pos="9056"/>
            </w:tabs>
            <w:rPr>
              <w:noProof/>
              <w:sz w:val="22"/>
              <w:szCs w:val="22"/>
            </w:rPr>
          </w:pPr>
          <w:hyperlink w:anchor="_Toc469410105" w:history="1">
            <w:r w:rsidRPr="00F823AE">
              <w:rPr>
                <w:rStyle w:val="Lienhypertexte"/>
                <w:noProof/>
              </w:rPr>
              <w:t>2.3.1.</w:t>
            </w:r>
            <w:r>
              <w:rPr>
                <w:noProof/>
                <w:sz w:val="22"/>
                <w:szCs w:val="22"/>
              </w:rPr>
              <w:tab/>
            </w:r>
            <w:r w:rsidRPr="00F823AE">
              <w:rPr>
                <w:rStyle w:val="Lienhypertexte"/>
                <w:noProof/>
              </w:rPr>
              <w:t>Hypothèses</w:t>
            </w:r>
            <w:r>
              <w:rPr>
                <w:noProof/>
                <w:webHidden/>
              </w:rPr>
              <w:tab/>
            </w:r>
            <w:r>
              <w:rPr>
                <w:noProof/>
                <w:webHidden/>
              </w:rPr>
              <w:fldChar w:fldCharType="begin"/>
            </w:r>
            <w:r>
              <w:rPr>
                <w:noProof/>
                <w:webHidden/>
              </w:rPr>
              <w:instrText xml:space="preserve"> PAGEREF _Toc469410105 \h </w:instrText>
            </w:r>
            <w:r>
              <w:rPr>
                <w:noProof/>
                <w:webHidden/>
              </w:rPr>
            </w:r>
            <w:r>
              <w:rPr>
                <w:noProof/>
                <w:webHidden/>
              </w:rPr>
              <w:fldChar w:fldCharType="separate"/>
            </w:r>
            <w:r>
              <w:rPr>
                <w:noProof/>
                <w:webHidden/>
              </w:rPr>
              <w:t>3</w:t>
            </w:r>
            <w:r>
              <w:rPr>
                <w:noProof/>
                <w:webHidden/>
              </w:rPr>
              <w:fldChar w:fldCharType="end"/>
            </w:r>
          </w:hyperlink>
        </w:p>
        <w:p w:rsidR="00F9237C" w:rsidRDefault="00F9237C">
          <w:pPr>
            <w:pStyle w:val="TM3"/>
            <w:tabs>
              <w:tab w:val="left" w:pos="1320"/>
              <w:tab w:val="right" w:leader="dot" w:pos="9056"/>
            </w:tabs>
            <w:rPr>
              <w:noProof/>
              <w:sz w:val="22"/>
              <w:szCs w:val="22"/>
            </w:rPr>
          </w:pPr>
          <w:hyperlink w:anchor="_Toc469410106" w:history="1">
            <w:r w:rsidRPr="00F823AE">
              <w:rPr>
                <w:rStyle w:val="Lienhypertexte"/>
                <w:noProof/>
              </w:rPr>
              <w:t>2.3.2.</w:t>
            </w:r>
            <w:r>
              <w:rPr>
                <w:noProof/>
                <w:sz w:val="22"/>
                <w:szCs w:val="22"/>
              </w:rPr>
              <w:tab/>
            </w:r>
            <w:r w:rsidRPr="00F823AE">
              <w:rPr>
                <w:rStyle w:val="Lienhypertexte"/>
                <w:noProof/>
              </w:rPr>
              <w:t>Contraintes et exigences :</w:t>
            </w:r>
            <w:r>
              <w:rPr>
                <w:noProof/>
                <w:webHidden/>
              </w:rPr>
              <w:tab/>
            </w:r>
            <w:r>
              <w:rPr>
                <w:noProof/>
                <w:webHidden/>
              </w:rPr>
              <w:fldChar w:fldCharType="begin"/>
            </w:r>
            <w:r>
              <w:rPr>
                <w:noProof/>
                <w:webHidden/>
              </w:rPr>
              <w:instrText xml:space="preserve"> PAGEREF _Toc469410106 \h </w:instrText>
            </w:r>
            <w:r>
              <w:rPr>
                <w:noProof/>
                <w:webHidden/>
              </w:rPr>
            </w:r>
            <w:r>
              <w:rPr>
                <w:noProof/>
                <w:webHidden/>
              </w:rPr>
              <w:fldChar w:fldCharType="separate"/>
            </w:r>
            <w:r>
              <w:rPr>
                <w:noProof/>
                <w:webHidden/>
              </w:rPr>
              <w:t>3</w:t>
            </w:r>
            <w:r>
              <w:rPr>
                <w:noProof/>
                <w:webHidden/>
              </w:rPr>
              <w:fldChar w:fldCharType="end"/>
            </w:r>
          </w:hyperlink>
        </w:p>
        <w:p w:rsidR="00F9237C" w:rsidRDefault="00F9237C">
          <w:pPr>
            <w:pStyle w:val="TM1"/>
            <w:tabs>
              <w:tab w:val="left" w:pos="480"/>
              <w:tab w:val="right" w:leader="dot" w:pos="9056"/>
            </w:tabs>
            <w:rPr>
              <w:noProof/>
              <w:sz w:val="22"/>
              <w:szCs w:val="22"/>
            </w:rPr>
          </w:pPr>
          <w:hyperlink w:anchor="_Toc469410107" w:history="1">
            <w:r w:rsidRPr="00F823AE">
              <w:rPr>
                <w:rStyle w:val="Lienhypertexte"/>
                <w:noProof/>
              </w:rPr>
              <w:t>3.</w:t>
            </w:r>
            <w:r>
              <w:rPr>
                <w:noProof/>
                <w:sz w:val="22"/>
                <w:szCs w:val="22"/>
              </w:rPr>
              <w:tab/>
            </w:r>
            <w:r w:rsidRPr="00F823AE">
              <w:rPr>
                <w:rStyle w:val="Lienhypertexte"/>
                <w:noProof/>
              </w:rPr>
              <w:t>Organisation</w:t>
            </w:r>
            <w:r>
              <w:rPr>
                <w:noProof/>
                <w:webHidden/>
              </w:rPr>
              <w:tab/>
            </w:r>
            <w:r>
              <w:rPr>
                <w:noProof/>
                <w:webHidden/>
              </w:rPr>
              <w:fldChar w:fldCharType="begin"/>
            </w:r>
            <w:r>
              <w:rPr>
                <w:noProof/>
                <w:webHidden/>
              </w:rPr>
              <w:instrText xml:space="preserve"> PAGEREF _Toc469410107 \h </w:instrText>
            </w:r>
            <w:r>
              <w:rPr>
                <w:noProof/>
                <w:webHidden/>
              </w:rPr>
            </w:r>
            <w:r>
              <w:rPr>
                <w:noProof/>
                <w:webHidden/>
              </w:rPr>
              <w:fldChar w:fldCharType="separate"/>
            </w:r>
            <w:r>
              <w:rPr>
                <w:noProof/>
                <w:webHidden/>
              </w:rPr>
              <w:t>4</w:t>
            </w:r>
            <w:r>
              <w:rPr>
                <w:noProof/>
                <w:webHidden/>
              </w:rPr>
              <w:fldChar w:fldCharType="end"/>
            </w:r>
          </w:hyperlink>
        </w:p>
        <w:p w:rsidR="00F9237C" w:rsidRDefault="00F9237C">
          <w:pPr>
            <w:pStyle w:val="TM2"/>
            <w:tabs>
              <w:tab w:val="left" w:pos="880"/>
              <w:tab w:val="right" w:leader="dot" w:pos="9056"/>
            </w:tabs>
            <w:rPr>
              <w:noProof/>
              <w:sz w:val="22"/>
              <w:szCs w:val="22"/>
            </w:rPr>
          </w:pPr>
          <w:hyperlink w:anchor="_Toc469410108" w:history="1">
            <w:r w:rsidRPr="00F823AE">
              <w:rPr>
                <w:rStyle w:val="Lienhypertexte"/>
                <w:noProof/>
              </w:rPr>
              <w:t>3.1.</w:t>
            </w:r>
            <w:r>
              <w:rPr>
                <w:noProof/>
                <w:sz w:val="22"/>
                <w:szCs w:val="22"/>
              </w:rPr>
              <w:tab/>
            </w:r>
            <w:r w:rsidRPr="00F823AE">
              <w:rPr>
                <w:rStyle w:val="Lienhypertexte"/>
                <w:noProof/>
              </w:rPr>
              <w:t>WBS</w:t>
            </w:r>
            <w:r>
              <w:rPr>
                <w:noProof/>
                <w:webHidden/>
              </w:rPr>
              <w:tab/>
            </w:r>
            <w:r>
              <w:rPr>
                <w:noProof/>
                <w:webHidden/>
              </w:rPr>
              <w:fldChar w:fldCharType="begin"/>
            </w:r>
            <w:r>
              <w:rPr>
                <w:noProof/>
                <w:webHidden/>
              </w:rPr>
              <w:instrText xml:space="preserve"> PAGEREF _Toc469410108 \h </w:instrText>
            </w:r>
            <w:r>
              <w:rPr>
                <w:noProof/>
                <w:webHidden/>
              </w:rPr>
            </w:r>
            <w:r>
              <w:rPr>
                <w:noProof/>
                <w:webHidden/>
              </w:rPr>
              <w:fldChar w:fldCharType="separate"/>
            </w:r>
            <w:r>
              <w:rPr>
                <w:noProof/>
                <w:webHidden/>
              </w:rPr>
              <w:t>4</w:t>
            </w:r>
            <w:r>
              <w:rPr>
                <w:noProof/>
                <w:webHidden/>
              </w:rPr>
              <w:fldChar w:fldCharType="end"/>
            </w:r>
          </w:hyperlink>
        </w:p>
        <w:p w:rsidR="00F9237C" w:rsidRDefault="00F9237C">
          <w:pPr>
            <w:pStyle w:val="TM2"/>
            <w:tabs>
              <w:tab w:val="left" w:pos="880"/>
              <w:tab w:val="right" w:leader="dot" w:pos="9056"/>
            </w:tabs>
            <w:rPr>
              <w:noProof/>
              <w:sz w:val="22"/>
              <w:szCs w:val="22"/>
            </w:rPr>
          </w:pPr>
          <w:hyperlink w:anchor="_Toc469410109" w:history="1">
            <w:r w:rsidRPr="00F823AE">
              <w:rPr>
                <w:rStyle w:val="Lienhypertexte"/>
                <w:noProof/>
              </w:rPr>
              <w:t>3.2.</w:t>
            </w:r>
            <w:r>
              <w:rPr>
                <w:noProof/>
                <w:sz w:val="22"/>
                <w:szCs w:val="22"/>
              </w:rPr>
              <w:tab/>
            </w:r>
            <w:r w:rsidRPr="00F823AE">
              <w:rPr>
                <w:rStyle w:val="Lienhypertexte"/>
                <w:noProof/>
              </w:rPr>
              <w:t>Description</w:t>
            </w:r>
            <w:r>
              <w:rPr>
                <w:noProof/>
                <w:webHidden/>
              </w:rPr>
              <w:tab/>
            </w:r>
            <w:r>
              <w:rPr>
                <w:noProof/>
                <w:webHidden/>
              </w:rPr>
              <w:fldChar w:fldCharType="begin"/>
            </w:r>
            <w:r>
              <w:rPr>
                <w:noProof/>
                <w:webHidden/>
              </w:rPr>
              <w:instrText xml:space="preserve"> PAGEREF _Toc469410109 \h </w:instrText>
            </w:r>
            <w:r>
              <w:rPr>
                <w:noProof/>
                <w:webHidden/>
              </w:rPr>
            </w:r>
            <w:r>
              <w:rPr>
                <w:noProof/>
                <w:webHidden/>
              </w:rPr>
              <w:fldChar w:fldCharType="separate"/>
            </w:r>
            <w:r>
              <w:rPr>
                <w:noProof/>
                <w:webHidden/>
              </w:rPr>
              <w:t>4</w:t>
            </w:r>
            <w:r>
              <w:rPr>
                <w:noProof/>
                <w:webHidden/>
              </w:rPr>
              <w:fldChar w:fldCharType="end"/>
            </w:r>
          </w:hyperlink>
        </w:p>
        <w:p w:rsidR="00F9237C" w:rsidRDefault="00F9237C">
          <w:pPr>
            <w:pStyle w:val="TM1"/>
            <w:tabs>
              <w:tab w:val="left" w:pos="480"/>
              <w:tab w:val="right" w:leader="dot" w:pos="9056"/>
            </w:tabs>
            <w:rPr>
              <w:noProof/>
              <w:sz w:val="22"/>
              <w:szCs w:val="22"/>
            </w:rPr>
          </w:pPr>
          <w:hyperlink w:anchor="_Toc469410110" w:history="1">
            <w:r w:rsidRPr="00F823AE">
              <w:rPr>
                <w:rStyle w:val="Lienhypertexte"/>
                <w:noProof/>
              </w:rPr>
              <w:t>4.</w:t>
            </w:r>
            <w:r>
              <w:rPr>
                <w:noProof/>
                <w:sz w:val="22"/>
                <w:szCs w:val="22"/>
              </w:rPr>
              <w:tab/>
            </w:r>
            <w:r w:rsidRPr="00F823AE">
              <w:rPr>
                <w:rStyle w:val="Lienhypertexte"/>
                <w:noProof/>
              </w:rPr>
              <w:t>Processus du développement</w:t>
            </w:r>
            <w:r>
              <w:rPr>
                <w:noProof/>
                <w:webHidden/>
              </w:rPr>
              <w:tab/>
            </w:r>
            <w:r>
              <w:rPr>
                <w:noProof/>
                <w:webHidden/>
              </w:rPr>
              <w:fldChar w:fldCharType="begin"/>
            </w:r>
            <w:r>
              <w:rPr>
                <w:noProof/>
                <w:webHidden/>
              </w:rPr>
              <w:instrText xml:space="preserve"> PAGEREF _Toc469410110 \h </w:instrText>
            </w:r>
            <w:r>
              <w:rPr>
                <w:noProof/>
                <w:webHidden/>
              </w:rPr>
            </w:r>
            <w:r>
              <w:rPr>
                <w:noProof/>
                <w:webHidden/>
              </w:rPr>
              <w:fldChar w:fldCharType="separate"/>
            </w:r>
            <w:r>
              <w:rPr>
                <w:noProof/>
                <w:webHidden/>
              </w:rPr>
              <w:t>5</w:t>
            </w:r>
            <w:r>
              <w:rPr>
                <w:noProof/>
                <w:webHidden/>
              </w:rPr>
              <w:fldChar w:fldCharType="end"/>
            </w:r>
          </w:hyperlink>
        </w:p>
        <w:p w:rsidR="00F9237C" w:rsidRDefault="00F9237C">
          <w:pPr>
            <w:pStyle w:val="TM2"/>
            <w:tabs>
              <w:tab w:val="left" w:pos="880"/>
              <w:tab w:val="right" w:leader="dot" w:pos="9056"/>
            </w:tabs>
            <w:rPr>
              <w:noProof/>
              <w:sz w:val="22"/>
              <w:szCs w:val="22"/>
            </w:rPr>
          </w:pPr>
          <w:hyperlink w:anchor="_Toc469410111" w:history="1">
            <w:r w:rsidRPr="00F823AE">
              <w:rPr>
                <w:rStyle w:val="Lienhypertexte"/>
                <w:noProof/>
              </w:rPr>
              <w:t>4.1.</w:t>
            </w:r>
            <w:r>
              <w:rPr>
                <w:noProof/>
                <w:sz w:val="22"/>
                <w:szCs w:val="22"/>
              </w:rPr>
              <w:tab/>
            </w:r>
            <w:r w:rsidRPr="00F823AE">
              <w:rPr>
                <w:rStyle w:val="Lienhypertexte"/>
                <w:noProof/>
              </w:rPr>
              <w:t>Description</w:t>
            </w:r>
            <w:r>
              <w:rPr>
                <w:noProof/>
                <w:webHidden/>
              </w:rPr>
              <w:tab/>
            </w:r>
            <w:r>
              <w:rPr>
                <w:noProof/>
                <w:webHidden/>
              </w:rPr>
              <w:fldChar w:fldCharType="begin"/>
            </w:r>
            <w:r>
              <w:rPr>
                <w:noProof/>
                <w:webHidden/>
              </w:rPr>
              <w:instrText xml:space="preserve"> PAGEREF _Toc469410111 \h </w:instrText>
            </w:r>
            <w:r>
              <w:rPr>
                <w:noProof/>
                <w:webHidden/>
              </w:rPr>
            </w:r>
            <w:r>
              <w:rPr>
                <w:noProof/>
                <w:webHidden/>
              </w:rPr>
              <w:fldChar w:fldCharType="separate"/>
            </w:r>
            <w:r>
              <w:rPr>
                <w:noProof/>
                <w:webHidden/>
              </w:rPr>
              <w:t>5</w:t>
            </w:r>
            <w:r>
              <w:rPr>
                <w:noProof/>
                <w:webHidden/>
              </w:rPr>
              <w:fldChar w:fldCharType="end"/>
            </w:r>
          </w:hyperlink>
        </w:p>
        <w:p w:rsidR="00F9237C" w:rsidRDefault="00F9237C">
          <w:pPr>
            <w:pStyle w:val="TM2"/>
            <w:tabs>
              <w:tab w:val="left" w:pos="880"/>
              <w:tab w:val="right" w:leader="dot" w:pos="9056"/>
            </w:tabs>
            <w:rPr>
              <w:noProof/>
              <w:sz w:val="22"/>
              <w:szCs w:val="22"/>
            </w:rPr>
          </w:pPr>
          <w:hyperlink w:anchor="_Toc469410112" w:history="1">
            <w:r w:rsidRPr="00F823AE">
              <w:rPr>
                <w:rStyle w:val="Lienhypertexte"/>
                <w:noProof/>
              </w:rPr>
              <w:t>4.2.</w:t>
            </w:r>
            <w:r>
              <w:rPr>
                <w:noProof/>
                <w:sz w:val="22"/>
                <w:szCs w:val="22"/>
              </w:rPr>
              <w:tab/>
            </w:r>
            <w:r w:rsidRPr="00F823AE">
              <w:rPr>
                <w:rStyle w:val="Lienhypertexte"/>
                <w:noProof/>
              </w:rPr>
              <w:t>Jalons</w:t>
            </w:r>
            <w:r>
              <w:rPr>
                <w:noProof/>
                <w:webHidden/>
              </w:rPr>
              <w:tab/>
            </w:r>
            <w:r>
              <w:rPr>
                <w:noProof/>
                <w:webHidden/>
              </w:rPr>
              <w:fldChar w:fldCharType="begin"/>
            </w:r>
            <w:r>
              <w:rPr>
                <w:noProof/>
                <w:webHidden/>
              </w:rPr>
              <w:instrText xml:space="preserve"> PAGEREF _Toc469410112 \h </w:instrText>
            </w:r>
            <w:r>
              <w:rPr>
                <w:noProof/>
                <w:webHidden/>
              </w:rPr>
            </w:r>
            <w:r>
              <w:rPr>
                <w:noProof/>
                <w:webHidden/>
              </w:rPr>
              <w:fldChar w:fldCharType="separate"/>
            </w:r>
            <w:r>
              <w:rPr>
                <w:noProof/>
                <w:webHidden/>
              </w:rPr>
              <w:t>6</w:t>
            </w:r>
            <w:r>
              <w:rPr>
                <w:noProof/>
                <w:webHidden/>
              </w:rPr>
              <w:fldChar w:fldCharType="end"/>
            </w:r>
          </w:hyperlink>
        </w:p>
        <w:p w:rsidR="00F9237C" w:rsidRDefault="00F9237C">
          <w:pPr>
            <w:pStyle w:val="TM2"/>
            <w:tabs>
              <w:tab w:val="left" w:pos="880"/>
              <w:tab w:val="right" w:leader="dot" w:pos="9056"/>
            </w:tabs>
            <w:rPr>
              <w:noProof/>
              <w:sz w:val="22"/>
              <w:szCs w:val="22"/>
            </w:rPr>
          </w:pPr>
          <w:hyperlink w:anchor="_Toc469410113" w:history="1">
            <w:r w:rsidRPr="00F823AE">
              <w:rPr>
                <w:rStyle w:val="Lienhypertexte"/>
                <w:noProof/>
              </w:rPr>
              <w:t>4.3.</w:t>
            </w:r>
            <w:r>
              <w:rPr>
                <w:noProof/>
                <w:sz w:val="22"/>
                <w:szCs w:val="22"/>
              </w:rPr>
              <w:tab/>
            </w:r>
            <w:r w:rsidRPr="00F823AE">
              <w:rPr>
                <w:rStyle w:val="Lienhypertexte"/>
                <w:noProof/>
              </w:rPr>
              <w:t>Livrables</w:t>
            </w:r>
            <w:r>
              <w:rPr>
                <w:noProof/>
                <w:webHidden/>
              </w:rPr>
              <w:tab/>
            </w:r>
            <w:r>
              <w:rPr>
                <w:noProof/>
                <w:webHidden/>
              </w:rPr>
              <w:fldChar w:fldCharType="begin"/>
            </w:r>
            <w:r>
              <w:rPr>
                <w:noProof/>
                <w:webHidden/>
              </w:rPr>
              <w:instrText xml:space="preserve"> PAGEREF _Toc469410113 \h </w:instrText>
            </w:r>
            <w:r>
              <w:rPr>
                <w:noProof/>
                <w:webHidden/>
              </w:rPr>
            </w:r>
            <w:r>
              <w:rPr>
                <w:noProof/>
                <w:webHidden/>
              </w:rPr>
              <w:fldChar w:fldCharType="separate"/>
            </w:r>
            <w:r>
              <w:rPr>
                <w:noProof/>
                <w:webHidden/>
              </w:rPr>
              <w:t>6</w:t>
            </w:r>
            <w:r>
              <w:rPr>
                <w:noProof/>
                <w:webHidden/>
              </w:rPr>
              <w:fldChar w:fldCharType="end"/>
            </w:r>
          </w:hyperlink>
        </w:p>
        <w:p w:rsidR="00F9237C" w:rsidRDefault="00F9237C">
          <w:pPr>
            <w:pStyle w:val="TM1"/>
            <w:tabs>
              <w:tab w:val="left" w:pos="480"/>
              <w:tab w:val="right" w:leader="dot" w:pos="9056"/>
            </w:tabs>
            <w:rPr>
              <w:noProof/>
              <w:sz w:val="22"/>
              <w:szCs w:val="22"/>
            </w:rPr>
          </w:pPr>
          <w:hyperlink w:anchor="_Toc469410114" w:history="1">
            <w:r w:rsidRPr="00F823AE">
              <w:rPr>
                <w:rStyle w:val="Lienhypertexte"/>
                <w:noProof/>
              </w:rPr>
              <w:t>5.</w:t>
            </w:r>
            <w:r>
              <w:rPr>
                <w:noProof/>
                <w:sz w:val="22"/>
                <w:szCs w:val="22"/>
              </w:rPr>
              <w:tab/>
            </w:r>
            <w:r w:rsidRPr="00F823AE">
              <w:rPr>
                <w:rStyle w:val="Lienhypertexte"/>
                <w:noProof/>
              </w:rPr>
              <w:t>Définition du projet détaillé</w:t>
            </w:r>
            <w:r>
              <w:rPr>
                <w:noProof/>
                <w:webHidden/>
              </w:rPr>
              <w:tab/>
            </w:r>
            <w:r>
              <w:rPr>
                <w:noProof/>
                <w:webHidden/>
              </w:rPr>
              <w:fldChar w:fldCharType="begin"/>
            </w:r>
            <w:r>
              <w:rPr>
                <w:noProof/>
                <w:webHidden/>
              </w:rPr>
              <w:instrText xml:space="preserve"> PAGEREF _Toc469410114 \h </w:instrText>
            </w:r>
            <w:r>
              <w:rPr>
                <w:noProof/>
                <w:webHidden/>
              </w:rPr>
            </w:r>
            <w:r>
              <w:rPr>
                <w:noProof/>
                <w:webHidden/>
              </w:rPr>
              <w:fldChar w:fldCharType="separate"/>
            </w:r>
            <w:r>
              <w:rPr>
                <w:noProof/>
                <w:webHidden/>
              </w:rPr>
              <w:t>6</w:t>
            </w:r>
            <w:r>
              <w:rPr>
                <w:noProof/>
                <w:webHidden/>
              </w:rPr>
              <w:fldChar w:fldCharType="end"/>
            </w:r>
          </w:hyperlink>
        </w:p>
        <w:p w:rsidR="00F9237C" w:rsidRDefault="00F9237C">
          <w:pPr>
            <w:pStyle w:val="TM2"/>
            <w:tabs>
              <w:tab w:val="left" w:pos="880"/>
              <w:tab w:val="right" w:leader="dot" w:pos="9056"/>
            </w:tabs>
            <w:rPr>
              <w:noProof/>
              <w:sz w:val="22"/>
              <w:szCs w:val="22"/>
            </w:rPr>
          </w:pPr>
          <w:hyperlink w:anchor="_Toc469410115" w:history="1">
            <w:r w:rsidRPr="00F823AE">
              <w:rPr>
                <w:rStyle w:val="Lienhypertexte"/>
                <w:noProof/>
              </w:rPr>
              <w:t>5.1.</w:t>
            </w:r>
            <w:r>
              <w:rPr>
                <w:noProof/>
                <w:sz w:val="22"/>
                <w:szCs w:val="22"/>
              </w:rPr>
              <w:tab/>
            </w:r>
            <w:r w:rsidRPr="00F823AE">
              <w:rPr>
                <w:rStyle w:val="Lienhypertexte"/>
                <w:noProof/>
              </w:rPr>
              <w:t>Gestion de projet</w:t>
            </w:r>
            <w:r>
              <w:rPr>
                <w:noProof/>
                <w:webHidden/>
              </w:rPr>
              <w:tab/>
            </w:r>
            <w:r>
              <w:rPr>
                <w:noProof/>
                <w:webHidden/>
              </w:rPr>
              <w:fldChar w:fldCharType="begin"/>
            </w:r>
            <w:r>
              <w:rPr>
                <w:noProof/>
                <w:webHidden/>
              </w:rPr>
              <w:instrText xml:space="preserve"> PAGEREF _Toc469410115 \h </w:instrText>
            </w:r>
            <w:r>
              <w:rPr>
                <w:noProof/>
                <w:webHidden/>
              </w:rPr>
            </w:r>
            <w:r>
              <w:rPr>
                <w:noProof/>
                <w:webHidden/>
              </w:rPr>
              <w:fldChar w:fldCharType="separate"/>
            </w:r>
            <w:r>
              <w:rPr>
                <w:noProof/>
                <w:webHidden/>
              </w:rPr>
              <w:t>7</w:t>
            </w:r>
            <w:r>
              <w:rPr>
                <w:noProof/>
                <w:webHidden/>
              </w:rPr>
              <w:fldChar w:fldCharType="end"/>
            </w:r>
          </w:hyperlink>
        </w:p>
        <w:p w:rsidR="00F9237C" w:rsidRDefault="00F9237C">
          <w:pPr>
            <w:pStyle w:val="TM2"/>
            <w:tabs>
              <w:tab w:val="left" w:pos="880"/>
              <w:tab w:val="right" w:leader="dot" w:pos="9056"/>
            </w:tabs>
            <w:rPr>
              <w:noProof/>
              <w:sz w:val="22"/>
              <w:szCs w:val="22"/>
            </w:rPr>
          </w:pPr>
          <w:hyperlink w:anchor="_Toc469410116" w:history="1">
            <w:r w:rsidRPr="00F823AE">
              <w:rPr>
                <w:rStyle w:val="Lienhypertexte"/>
                <w:noProof/>
              </w:rPr>
              <w:t>5.2.</w:t>
            </w:r>
            <w:r>
              <w:rPr>
                <w:noProof/>
                <w:sz w:val="22"/>
                <w:szCs w:val="22"/>
              </w:rPr>
              <w:tab/>
            </w:r>
            <w:r w:rsidRPr="00F823AE">
              <w:rPr>
                <w:rStyle w:val="Lienhypertexte"/>
                <w:noProof/>
              </w:rPr>
              <w:t>Gestion du code</w:t>
            </w:r>
            <w:r>
              <w:rPr>
                <w:noProof/>
                <w:webHidden/>
              </w:rPr>
              <w:tab/>
            </w:r>
            <w:r>
              <w:rPr>
                <w:noProof/>
                <w:webHidden/>
              </w:rPr>
              <w:fldChar w:fldCharType="begin"/>
            </w:r>
            <w:r>
              <w:rPr>
                <w:noProof/>
                <w:webHidden/>
              </w:rPr>
              <w:instrText xml:space="preserve"> PAGEREF _Toc469410116 \h </w:instrText>
            </w:r>
            <w:r>
              <w:rPr>
                <w:noProof/>
                <w:webHidden/>
              </w:rPr>
            </w:r>
            <w:r>
              <w:rPr>
                <w:noProof/>
                <w:webHidden/>
              </w:rPr>
              <w:fldChar w:fldCharType="separate"/>
            </w:r>
            <w:r>
              <w:rPr>
                <w:noProof/>
                <w:webHidden/>
              </w:rPr>
              <w:t>7</w:t>
            </w:r>
            <w:r>
              <w:rPr>
                <w:noProof/>
                <w:webHidden/>
              </w:rPr>
              <w:fldChar w:fldCharType="end"/>
            </w:r>
          </w:hyperlink>
        </w:p>
        <w:p w:rsidR="00F9237C" w:rsidRDefault="00F9237C">
          <w:pPr>
            <w:pStyle w:val="TM2"/>
            <w:tabs>
              <w:tab w:val="left" w:pos="880"/>
              <w:tab w:val="right" w:leader="dot" w:pos="9056"/>
            </w:tabs>
            <w:rPr>
              <w:noProof/>
              <w:sz w:val="22"/>
              <w:szCs w:val="22"/>
            </w:rPr>
          </w:pPr>
          <w:hyperlink w:anchor="_Toc469410117" w:history="1">
            <w:r w:rsidRPr="00F823AE">
              <w:rPr>
                <w:rStyle w:val="Lienhypertexte"/>
                <w:noProof/>
              </w:rPr>
              <w:t>5.3.</w:t>
            </w:r>
            <w:r>
              <w:rPr>
                <w:noProof/>
                <w:sz w:val="22"/>
                <w:szCs w:val="22"/>
              </w:rPr>
              <w:tab/>
            </w:r>
            <w:r w:rsidRPr="00F823AE">
              <w:rPr>
                <w:rStyle w:val="Lienhypertexte"/>
                <w:noProof/>
              </w:rPr>
              <w:t>Bibliographie</w:t>
            </w:r>
            <w:r>
              <w:rPr>
                <w:noProof/>
                <w:webHidden/>
              </w:rPr>
              <w:tab/>
            </w:r>
            <w:r>
              <w:rPr>
                <w:noProof/>
                <w:webHidden/>
              </w:rPr>
              <w:fldChar w:fldCharType="begin"/>
            </w:r>
            <w:r>
              <w:rPr>
                <w:noProof/>
                <w:webHidden/>
              </w:rPr>
              <w:instrText xml:space="preserve"> PAGEREF _Toc469410117 \h </w:instrText>
            </w:r>
            <w:r>
              <w:rPr>
                <w:noProof/>
                <w:webHidden/>
              </w:rPr>
            </w:r>
            <w:r>
              <w:rPr>
                <w:noProof/>
                <w:webHidden/>
              </w:rPr>
              <w:fldChar w:fldCharType="separate"/>
            </w:r>
            <w:r>
              <w:rPr>
                <w:noProof/>
                <w:webHidden/>
              </w:rPr>
              <w:t>8</w:t>
            </w:r>
            <w:r>
              <w:rPr>
                <w:noProof/>
                <w:webHidden/>
              </w:rPr>
              <w:fldChar w:fldCharType="end"/>
            </w:r>
          </w:hyperlink>
        </w:p>
        <w:p w:rsidR="00F9237C" w:rsidRDefault="00F9237C">
          <w:pPr>
            <w:pStyle w:val="TM2"/>
            <w:tabs>
              <w:tab w:val="left" w:pos="880"/>
              <w:tab w:val="right" w:leader="dot" w:pos="9056"/>
            </w:tabs>
            <w:rPr>
              <w:noProof/>
              <w:sz w:val="22"/>
              <w:szCs w:val="22"/>
            </w:rPr>
          </w:pPr>
          <w:hyperlink w:anchor="_Toc469410118" w:history="1">
            <w:r w:rsidRPr="00F823AE">
              <w:rPr>
                <w:rStyle w:val="Lienhypertexte"/>
                <w:noProof/>
              </w:rPr>
              <w:t>5.4.</w:t>
            </w:r>
            <w:r>
              <w:rPr>
                <w:noProof/>
                <w:sz w:val="22"/>
                <w:szCs w:val="22"/>
              </w:rPr>
              <w:tab/>
            </w:r>
            <w:r w:rsidRPr="00F823AE">
              <w:rPr>
                <w:rStyle w:val="Lienhypertexte"/>
                <w:noProof/>
              </w:rPr>
              <w:t>Développement</w:t>
            </w:r>
            <w:r>
              <w:rPr>
                <w:noProof/>
                <w:webHidden/>
              </w:rPr>
              <w:tab/>
            </w:r>
            <w:r>
              <w:rPr>
                <w:noProof/>
                <w:webHidden/>
              </w:rPr>
              <w:fldChar w:fldCharType="begin"/>
            </w:r>
            <w:r>
              <w:rPr>
                <w:noProof/>
                <w:webHidden/>
              </w:rPr>
              <w:instrText xml:space="preserve"> PAGEREF _Toc469410118 \h </w:instrText>
            </w:r>
            <w:r>
              <w:rPr>
                <w:noProof/>
                <w:webHidden/>
              </w:rPr>
            </w:r>
            <w:r>
              <w:rPr>
                <w:noProof/>
                <w:webHidden/>
              </w:rPr>
              <w:fldChar w:fldCharType="separate"/>
            </w:r>
            <w:r>
              <w:rPr>
                <w:noProof/>
                <w:webHidden/>
              </w:rPr>
              <w:t>8</w:t>
            </w:r>
            <w:r>
              <w:rPr>
                <w:noProof/>
                <w:webHidden/>
              </w:rPr>
              <w:fldChar w:fldCharType="end"/>
            </w:r>
          </w:hyperlink>
        </w:p>
        <w:p w:rsidR="00F9237C" w:rsidRDefault="00F9237C">
          <w:pPr>
            <w:pStyle w:val="TM3"/>
            <w:tabs>
              <w:tab w:val="left" w:pos="1320"/>
              <w:tab w:val="right" w:leader="dot" w:pos="9056"/>
            </w:tabs>
            <w:rPr>
              <w:noProof/>
              <w:sz w:val="22"/>
              <w:szCs w:val="22"/>
            </w:rPr>
          </w:pPr>
          <w:hyperlink w:anchor="_Toc469410119" w:history="1">
            <w:r w:rsidRPr="00F823AE">
              <w:rPr>
                <w:rStyle w:val="Lienhypertexte"/>
                <w:noProof/>
              </w:rPr>
              <w:t>5.4.1.</w:t>
            </w:r>
            <w:r>
              <w:rPr>
                <w:noProof/>
                <w:sz w:val="22"/>
                <w:szCs w:val="22"/>
              </w:rPr>
              <w:tab/>
            </w:r>
            <w:r w:rsidRPr="00F823AE">
              <w:rPr>
                <w:rStyle w:val="Lienhypertexte"/>
                <w:noProof/>
              </w:rPr>
              <w:t>Data processing et visualisation</w:t>
            </w:r>
            <w:r>
              <w:rPr>
                <w:noProof/>
                <w:webHidden/>
              </w:rPr>
              <w:tab/>
            </w:r>
            <w:r>
              <w:rPr>
                <w:noProof/>
                <w:webHidden/>
              </w:rPr>
              <w:fldChar w:fldCharType="begin"/>
            </w:r>
            <w:r>
              <w:rPr>
                <w:noProof/>
                <w:webHidden/>
              </w:rPr>
              <w:instrText xml:space="preserve"> PAGEREF _Toc469410119 \h </w:instrText>
            </w:r>
            <w:r>
              <w:rPr>
                <w:noProof/>
                <w:webHidden/>
              </w:rPr>
            </w:r>
            <w:r>
              <w:rPr>
                <w:noProof/>
                <w:webHidden/>
              </w:rPr>
              <w:fldChar w:fldCharType="separate"/>
            </w:r>
            <w:r>
              <w:rPr>
                <w:noProof/>
                <w:webHidden/>
              </w:rPr>
              <w:t>8</w:t>
            </w:r>
            <w:r>
              <w:rPr>
                <w:noProof/>
                <w:webHidden/>
              </w:rPr>
              <w:fldChar w:fldCharType="end"/>
            </w:r>
          </w:hyperlink>
        </w:p>
        <w:p w:rsidR="00F9237C" w:rsidRDefault="00F9237C">
          <w:pPr>
            <w:pStyle w:val="TM3"/>
            <w:tabs>
              <w:tab w:val="left" w:pos="1320"/>
              <w:tab w:val="right" w:leader="dot" w:pos="9056"/>
            </w:tabs>
            <w:rPr>
              <w:noProof/>
              <w:sz w:val="22"/>
              <w:szCs w:val="22"/>
            </w:rPr>
          </w:pPr>
          <w:hyperlink w:anchor="_Toc469410120" w:history="1">
            <w:r w:rsidRPr="00F823AE">
              <w:rPr>
                <w:rStyle w:val="Lienhypertexte"/>
                <w:noProof/>
              </w:rPr>
              <w:t>5.4.2.</w:t>
            </w:r>
            <w:r>
              <w:rPr>
                <w:noProof/>
                <w:sz w:val="22"/>
                <w:szCs w:val="22"/>
              </w:rPr>
              <w:tab/>
            </w:r>
            <w:r w:rsidRPr="00F823AE">
              <w:rPr>
                <w:rStyle w:val="Lienhypertexte"/>
                <w:noProof/>
              </w:rPr>
              <w:t>Algorithmes de détection d'anomalies</w:t>
            </w:r>
            <w:r w:rsidRPr="00F823AE">
              <w:rPr>
                <w:rStyle w:val="Lienhypertexte"/>
                <w:rFonts w:ascii="MS Gothic" w:eastAsia="MS Gothic" w:hAnsi="MS Gothic" w:cs="MS Gothic"/>
                <w:noProof/>
              </w:rPr>
              <w:t> </w:t>
            </w:r>
            <w:r>
              <w:rPr>
                <w:noProof/>
                <w:webHidden/>
              </w:rPr>
              <w:tab/>
            </w:r>
            <w:r>
              <w:rPr>
                <w:noProof/>
                <w:webHidden/>
              </w:rPr>
              <w:fldChar w:fldCharType="begin"/>
            </w:r>
            <w:r>
              <w:rPr>
                <w:noProof/>
                <w:webHidden/>
              </w:rPr>
              <w:instrText xml:space="preserve"> PAGEREF _Toc469410120 \h </w:instrText>
            </w:r>
            <w:r>
              <w:rPr>
                <w:noProof/>
                <w:webHidden/>
              </w:rPr>
            </w:r>
            <w:r>
              <w:rPr>
                <w:noProof/>
                <w:webHidden/>
              </w:rPr>
              <w:fldChar w:fldCharType="separate"/>
            </w:r>
            <w:r>
              <w:rPr>
                <w:noProof/>
                <w:webHidden/>
              </w:rPr>
              <w:t>8</w:t>
            </w:r>
            <w:r>
              <w:rPr>
                <w:noProof/>
                <w:webHidden/>
              </w:rPr>
              <w:fldChar w:fldCharType="end"/>
            </w:r>
          </w:hyperlink>
        </w:p>
        <w:p w:rsidR="00F9237C" w:rsidRDefault="00F9237C">
          <w:pPr>
            <w:pStyle w:val="TM2"/>
            <w:tabs>
              <w:tab w:val="left" w:pos="880"/>
              <w:tab w:val="right" w:leader="dot" w:pos="9056"/>
            </w:tabs>
            <w:rPr>
              <w:noProof/>
              <w:sz w:val="22"/>
              <w:szCs w:val="22"/>
            </w:rPr>
          </w:pPr>
          <w:hyperlink w:anchor="_Toc469410121" w:history="1">
            <w:r w:rsidRPr="00F823AE">
              <w:rPr>
                <w:rStyle w:val="Lienhypertexte"/>
                <w:noProof/>
              </w:rPr>
              <w:t>5.5.</w:t>
            </w:r>
            <w:r>
              <w:rPr>
                <w:noProof/>
                <w:sz w:val="22"/>
                <w:szCs w:val="22"/>
              </w:rPr>
              <w:tab/>
            </w:r>
            <w:r w:rsidRPr="00F823AE">
              <w:rPr>
                <w:rStyle w:val="Lienhypertexte"/>
                <w:noProof/>
              </w:rPr>
              <w:t>Documentation</w:t>
            </w:r>
            <w:r>
              <w:rPr>
                <w:noProof/>
                <w:webHidden/>
              </w:rPr>
              <w:tab/>
            </w:r>
            <w:r>
              <w:rPr>
                <w:noProof/>
                <w:webHidden/>
              </w:rPr>
              <w:fldChar w:fldCharType="begin"/>
            </w:r>
            <w:r>
              <w:rPr>
                <w:noProof/>
                <w:webHidden/>
              </w:rPr>
              <w:instrText xml:space="preserve"> PAGEREF _Toc469410121 \h </w:instrText>
            </w:r>
            <w:r>
              <w:rPr>
                <w:noProof/>
                <w:webHidden/>
              </w:rPr>
            </w:r>
            <w:r>
              <w:rPr>
                <w:noProof/>
                <w:webHidden/>
              </w:rPr>
              <w:fldChar w:fldCharType="separate"/>
            </w:r>
            <w:r>
              <w:rPr>
                <w:noProof/>
                <w:webHidden/>
              </w:rPr>
              <w:t>9</w:t>
            </w:r>
            <w:r>
              <w:rPr>
                <w:noProof/>
                <w:webHidden/>
              </w:rPr>
              <w:fldChar w:fldCharType="end"/>
            </w:r>
          </w:hyperlink>
        </w:p>
        <w:p w:rsidR="00F9237C" w:rsidRDefault="00F9237C">
          <w:pPr>
            <w:pStyle w:val="TM1"/>
            <w:tabs>
              <w:tab w:val="left" w:pos="480"/>
              <w:tab w:val="right" w:leader="dot" w:pos="9056"/>
            </w:tabs>
            <w:rPr>
              <w:noProof/>
              <w:sz w:val="22"/>
              <w:szCs w:val="22"/>
            </w:rPr>
          </w:pPr>
          <w:hyperlink w:anchor="_Toc469410122" w:history="1">
            <w:r w:rsidRPr="00F823AE">
              <w:rPr>
                <w:rStyle w:val="Lienhypertexte"/>
                <w:noProof/>
              </w:rPr>
              <w:t>6.</w:t>
            </w:r>
            <w:r>
              <w:rPr>
                <w:noProof/>
                <w:sz w:val="22"/>
                <w:szCs w:val="22"/>
              </w:rPr>
              <w:tab/>
            </w:r>
            <w:r w:rsidRPr="00F823AE">
              <w:rPr>
                <w:rStyle w:val="Lienhypertexte"/>
                <w:noProof/>
              </w:rPr>
              <w:t>Plan  de charge</w:t>
            </w:r>
            <w:r>
              <w:rPr>
                <w:noProof/>
                <w:webHidden/>
              </w:rPr>
              <w:tab/>
            </w:r>
            <w:r>
              <w:rPr>
                <w:noProof/>
                <w:webHidden/>
              </w:rPr>
              <w:fldChar w:fldCharType="begin"/>
            </w:r>
            <w:r>
              <w:rPr>
                <w:noProof/>
                <w:webHidden/>
              </w:rPr>
              <w:instrText xml:space="preserve"> PAGEREF _Toc469410122 \h </w:instrText>
            </w:r>
            <w:r>
              <w:rPr>
                <w:noProof/>
                <w:webHidden/>
              </w:rPr>
            </w:r>
            <w:r>
              <w:rPr>
                <w:noProof/>
                <w:webHidden/>
              </w:rPr>
              <w:fldChar w:fldCharType="separate"/>
            </w:r>
            <w:r>
              <w:rPr>
                <w:noProof/>
                <w:webHidden/>
              </w:rPr>
              <w:t>9</w:t>
            </w:r>
            <w:r>
              <w:rPr>
                <w:noProof/>
                <w:webHidden/>
              </w:rPr>
              <w:fldChar w:fldCharType="end"/>
            </w:r>
          </w:hyperlink>
        </w:p>
        <w:p w:rsidR="00F9237C" w:rsidRDefault="00F9237C">
          <w:pPr>
            <w:pStyle w:val="TM1"/>
            <w:tabs>
              <w:tab w:val="left" w:pos="480"/>
              <w:tab w:val="right" w:leader="dot" w:pos="9056"/>
            </w:tabs>
            <w:rPr>
              <w:noProof/>
              <w:sz w:val="22"/>
              <w:szCs w:val="22"/>
            </w:rPr>
          </w:pPr>
          <w:hyperlink w:anchor="_Toc469410123" w:history="1">
            <w:r w:rsidRPr="00F823AE">
              <w:rPr>
                <w:rStyle w:val="Lienhypertexte"/>
                <w:noProof/>
              </w:rPr>
              <w:t>7.</w:t>
            </w:r>
            <w:r>
              <w:rPr>
                <w:noProof/>
                <w:sz w:val="22"/>
                <w:szCs w:val="22"/>
              </w:rPr>
              <w:tab/>
            </w:r>
            <w:r w:rsidRPr="00F823AE">
              <w:rPr>
                <w:rStyle w:val="Lienhypertexte"/>
                <w:noProof/>
              </w:rPr>
              <w:t>Risques opportunités</w:t>
            </w:r>
            <w:r>
              <w:rPr>
                <w:noProof/>
                <w:webHidden/>
              </w:rPr>
              <w:tab/>
            </w:r>
            <w:r>
              <w:rPr>
                <w:noProof/>
                <w:webHidden/>
              </w:rPr>
              <w:fldChar w:fldCharType="begin"/>
            </w:r>
            <w:r>
              <w:rPr>
                <w:noProof/>
                <w:webHidden/>
              </w:rPr>
              <w:instrText xml:space="preserve"> PAGEREF _Toc469410123 \h </w:instrText>
            </w:r>
            <w:r>
              <w:rPr>
                <w:noProof/>
                <w:webHidden/>
              </w:rPr>
            </w:r>
            <w:r>
              <w:rPr>
                <w:noProof/>
                <w:webHidden/>
              </w:rPr>
              <w:fldChar w:fldCharType="separate"/>
            </w:r>
            <w:r>
              <w:rPr>
                <w:noProof/>
                <w:webHidden/>
              </w:rPr>
              <w:t>10</w:t>
            </w:r>
            <w:r>
              <w:rPr>
                <w:noProof/>
                <w:webHidden/>
              </w:rPr>
              <w:fldChar w:fldCharType="end"/>
            </w:r>
          </w:hyperlink>
        </w:p>
        <w:p w:rsidR="00F9237C" w:rsidRDefault="00F9237C">
          <w:pPr>
            <w:pStyle w:val="TM2"/>
            <w:tabs>
              <w:tab w:val="left" w:pos="880"/>
              <w:tab w:val="right" w:leader="dot" w:pos="9056"/>
            </w:tabs>
            <w:rPr>
              <w:noProof/>
              <w:sz w:val="22"/>
              <w:szCs w:val="22"/>
            </w:rPr>
          </w:pPr>
          <w:hyperlink w:anchor="_Toc469410124" w:history="1">
            <w:r w:rsidRPr="00F823AE">
              <w:rPr>
                <w:rStyle w:val="Lienhypertexte"/>
                <w:noProof/>
              </w:rPr>
              <w:t>7.1.</w:t>
            </w:r>
            <w:r>
              <w:rPr>
                <w:noProof/>
                <w:sz w:val="22"/>
                <w:szCs w:val="22"/>
              </w:rPr>
              <w:tab/>
            </w:r>
            <w:r w:rsidRPr="00F823AE">
              <w:rPr>
                <w:rStyle w:val="Lienhypertexte"/>
                <w:noProof/>
              </w:rPr>
              <w:t>Risque</w:t>
            </w:r>
            <w:r>
              <w:rPr>
                <w:noProof/>
                <w:webHidden/>
              </w:rPr>
              <w:tab/>
            </w:r>
            <w:r>
              <w:rPr>
                <w:noProof/>
                <w:webHidden/>
              </w:rPr>
              <w:fldChar w:fldCharType="begin"/>
            </w:r>
            <w:r>
              <w:rPr>
                <w:noProof/>
                <w:webHidden/>
              </w:rPr>
              <w:instrText xml:space="preserve"> PAGEREF _Toc469410124 \h </w:instrText>
            </w:r>
            <w:r>
              <w:rPr>
                <w:noProof/>
                <w:webHidden/>
              </w:rPr>
            </w:r>
            <w:r>
              <w:rPr>
                <w:noProof/>
                <w:webHidden/>
              </w:rPr>
              <w:fldChar w:fldCharType="separate"/>
            </w:r>
            <w:r>
              <w:rPr>
                <w:noProof/>
                <w:webHidden/>
              </w:rPr>
              <w:t>10</w:t>
            </w:r>
            <w:r>
              <w:rPr>
                <w:noProof/>
                <w:webHidden/>
              </w:rPr>
              <w:fldChar w:fldCharType="end"/>
            </w:r>
          </w:hyperlink>
        </w:p>
        <w:p w:rsidR="00F9237C" w:rsidRDefault="00F9237C">
          <w:pPr>
            <w:pStyle w:val="TM2"/>
            <w:tabs>
              <w:tab w:val="left" w:pos="880"/>
              <w:tab w:val="right" w:leader="dot" w:pos="9056"/>
            </w:tabs>
            <w:rPr>
              <w:noProof/>
              <w:sz w:val="22"/>
              <w:szCs w:val="22"/>
            </w:rPr>
          </w:pPr>
          <w:hyperlink w:anchor="_Toc469410125" w:history="1">
            <w:r w:rsidRPr="00F823AE">
              <w:rPr>
                <w:rStyle w:val="Lienhypertexte"/>
                <w:noProof/>
              </w:rPr>
              <w:t>7.2.</w:t>
            </w:r>
            <w:r>
              <w:rPr>
                <w:noProof/>
                <w:sz w:val="22"/>
                <w:szCs w:val="22"/>
              </w:rPr>
              <w:tab/>
            </w:r>
            <w:r w:rsidRPr="00F823AE">
              <w:rPr>
                <w:rStyle w:val="Lienhypertexte"/>
                <w:noProof/>
              </w:rPr>
              <w:t>Opportunités</w:t>
            </w:r>
            <w:r>
              <w:rPr>
                <w:noProof/>
                <w:webHidden/>
              </w:rPr>
              <w:tab/>
            </w:r>
            <w:r>
              <w:rPr>
                <w:noProof/>
                <w:webHidden/>
              </w:rPr>
              <w:fldChar w:fldCharType="begin"/>
            </w:r>
            <w:r>
              <w:rPr>
                <w:noProof/>
                <w:webHidden/>
              </w:rPr>
              <w:instrText xml:space="preserve"> PAGEREF _Toc469410125 \h </w:instrText>
            </w:r>
            <w:r>
              <w:rPr>
                <w:noProof/>
                <w:webHidden/>
              </w:rPr>
            </w:r>
            <w:r>
              <w:rPr>
                <w:noProof/>
                <w:webHidden/>
              </w:rPr>
              <w:fldChar w:fldCharType="separate"/>
            </w:r>
            <w:r>
              <w:rPr>
                <w:noProof/>
                <w:webHidden/>
              </w:rPr>
              <w:t>10</w:t>
            </w:r>
            <w:r>
              <w:rPr>
                <w:noProof/>
                <w:webHidden/>
              </w:rPr>
              <w:fldChar w:fldCharType="end"/>
            </w:r>
          </w:hyperlink>
        </w:p>
        <w:p w:rsidR="00F9237C" w:rsidRDefault="00F9237C">
          <w:pPr>
            <w:pStyle w:val="TM1"/>
            <w:tabs>
              <w:tab w:val="left" w:pos="480"/>
              <w:tab w:val="right" w:leader="dot" w:pos="9056"/>
            </w:tabs>
            <w:rPr>
              <w:noProof/>
              <w:sz w:val="22"/>
              <w:szCs w:val="22"/>
            </w:rPr>
          </w:pPr>
          <w:hyperlink w:anchor="_Toc469410126" w:history="1">
            <w:r w:rsidRPr="00F823AE">
              <w:rPr>
                <w:rStyle w:val="Lienhypertexte"/>
                <w:noProof/>
              </w:rPr>
              <w:t>8.</w:t>
            </w:r>
            <w:r>
              <w:rPr>
                <w:noProof/>
                <w:sz w:val="22"/>
                <w:szCs w:val="22"/>
              </w:rPr>
              <w:tab/>
            </w:r>
            <w:r w:rsidRPr="00F823AE">
              <w:rPr>
                <w:rStyle w:val="Lienhypertexte"/>
                <w:noProof/>
              </w:rPr>
              <w:t>Suivi</w:t>
            </w:r>
            <w:r>
              <w:rPr>
                <w:noProof/>
                <w:webHidden/>
              </w:rPr>
              <w:tab/>
            </w:r>
            <w:r>
              <w:rPr>
                <w:noProof/>
                <w:webHidden/>
              </w:rPr>
              <w:fldChar w:fldCharType="begin"/>
            </w:r>
            <w:r>
              <w:rPr>
                <w:noProof/>
                <w:webHidden/>
              </w:rPr>
              <w:instrText xml:space="preserve"> PAGEREF _Toc469410126 \h </w:instrText>
            </w:r>
            <w:r>
              <w:rPr>
                <w:noProof/>
                <w:webHidden/>
              </w:rPr>
            </w:r>
            <w:r>
              <w:rPr>
                <w:noProof/>
                <w:webHidden/>
              </w:rPr>
              <w:fldChar w:fldCharType="separate"/>
            </w:r>
            <w:r>
              <w:rPr>
                <w:noProof/>
                <w:webHidden/>
              </w:rPr>
              <w:t>10</w:t>
            </w:r>
            <w:r>
              <w:rPr>
                <w:noProof/>
                <w:webHidden/>
              </w:rPr>
              <w:fldChar w:fldCharType="end"/>
            </w:r>
          </w:hyperlink>
        </w:p>
        <w:p w:rsidR="009D5DA1" w:rsidRDefault="00A84853">
          <w:r>
            <w:fldChar w:fldCharType="end"/>
          </w:r>
        </w:p>
      </w:sdtContent>
    </w:sdt>
    <w:p w:rsidR="00C24314" w:rsidRDefault="00C24314">
      <w:pPr>
        <w:spacing w:after="200" w:line="276" w:lineRule="auto"/>
        <w:rPr>
          <w:rFonts w:ascii="Helvetica Neue" w:hAnsi="Helvetica Neue" w:cs="Helvetica Neue"/>
          <w:b/>
          <w:bCs/>
          <w:color w:val="262626"/>
          <w:sz w:val="64"/>
          <w:szCs w:val="64"/>
        </w:rPr>
      </w:pPr>
      <w:r>
        <w:rPr>
          <w:rFonts w:ascii="Helvetica Neue" w:hAnsi="Helvetica Neue" w:cs="Helvetica Neue"/>
          <w:b/>
          <w:bCs/>
          <w:color w:val="262626"/>
          <w:sz w:val="64"/>
          <w:szCs w:val="64"/>
        </w:rPr>
        <w:br w:type="page"/>
      </w:r>
    </w:p>
    <w:p w:rsidR="00830D10" w:rsidRPr="00830D10" w:rsidRDefault="00C24314" w:rsidP="00830D10">
      <w:pPr>
        <w:pStyle w:val="Titre1"/>
      </w:pPr>
      <w:bookmarkStart w:id="1" w:name="_Toc469410101"/>
      <w:r w:rsidRPr="00CC3CBD">
        <w:lastRenderedPageBreak/>
        <w:t>Description</w:t>
      </w:r>
      <w:r>
        <w:t xml:space="preserve"> du projet</w:t>
      </w:r>
      <w:bookmarkEnd w:id="1"/>
    </w:p>
    <w:p w:rsidR="00C24314" w:rsidRPr="00CC3CBD" w:rsidRDefault="00C24314" w:rsidP="00CC3CBD">
      <w:pPr>
        <w:pStyle w:val="Titre2"/>
      </w:pPr>
      <w:bookmarkStart w:id="2" w:name="_Toc469410102"/>
      <w:r w:rsidRPr="00CC3CBD">
        <w:t>Objectifs</w:t>
      </w:r>
      <w:bookmarkEnd w:id="2"/>
    </w:p>
    <w:p w:rsidR="00C24314" w:rsidRDefault="00830D10" w:rsidP="00FD56C7">
      <w:pPr>
        <w:widowControl w:val="0"/>
        <w:autoSpaceDE w:val="0"/>
        <w:autoSpaceDN w:val="0"/>
        <w:adjustRightInd w:val="0"/>
        <w:ind w:firstLine="360"/>
        <w:jc w:val="both"/>
        <w:rPr>
          <w:rFonts w:ascii="Helvetica Neue" w:hAnsi="Helvetica Neue" w:cs="Helvetica Neue"/>
          <w:b/>
          <w:bCs/>
          <w:color w:val="3262B2"/>
          <w:sz w:val="40"/>
          <w:szCs w:val="40"/>
        </w:rPr>
      </w:pPr>
      <w:r>
        <w:t>Le but premier de ce projet et de tout d’abord réaliser une étude de faisabilité sur l’automatisation de la détection d’anomalies dans les données d’essais. C'est-à-dire, s’il est possible de construire un algorithme capable de classifier les données d’essais en deux grandes familles : les données dites « normales » et les données dites « anormales ». Notre donneur d’ordre, Liebher</w:t>
      </w:r>
      <w:r w:rsidR="00FD56C7">
        <w:t>r</w:t>
      </w:r>
      <w:r>
        <w:t xml:space="preserve"> Aerospace, nous a donc demandé de faire cette étude et de lui fournir un code intégrable sur leur</w:t>
      </w:r>
      <w:r w:rsidR="00FD56C7">
        <w:t>s</w:t>
      </w:r>
      <w:r>
        <w:t xml:space="preserve"> machine</w:t>
      </w:r>
      <w:r w:rsidR="00FD56C7">
        <w:t>s</w:t>
      </w:r>
      <w:r>
        <w:t>. Ce code doit aussi être compréhensible de tous, tant dans sa prise en main utilisateur, par la livraison d’un manuel d’utilisateur, que pour des améliorations futures, par la présence de nombreux commentaire du code.</w:t>
      </w:r>
    </w:p>
    <w:p w:rsidR="00C24314" w:rsidRDefault="00C24314" w:rsidP="00CC3CBD">
      <w:pPr>
        <w:pStyle w:val="Titre2"/>
      </w:pPr>
      <w:bookmarkStart w:id="3" w:name="_Ref468955598"/>
      <w:bookmarkStart w:id="4" w:name="_Toc469410103"/>
      <w:r>
        <w:t>Parties prenantes</w:t>
      </w:r>
      <w:bookmarkEnd w:id="3"/>
      <w:bookmarkEnd w:id="4"/>
    </w:p>
    <w:p w:rsidR="00C24314" w:rsidRDefault="00830D10" w:rsidP="00FD56C7">
      <w:pPr>
        <w:widowControl w:val="0"/>
        <w:autoSpaceDE w:val="0"/>
        <w:autoSpaceDN w:val="0"/>
        <w:adjustRightInd w:val="0"/>
        <w:ind w:firstLine="360"/>
        <w:jc w:val="both"/>
        <w:rPr>
          <w:rFonts w:ascii="Helvetica Neue" w:hAnsi="Helvetica Neue" w:cs="Helvetica Neue"/>
          <w:color w:val="262626"/>
          <w:sz w:val="32"/>
          <w:szCs w:val="32"/>
        </w:rPr>
      </w:pPr>
      <w:r>
        <w:t>Ce projet a été proposé par Liebher</w:t>
      </w:r>
      <w:r w:rsidR="00FD56C7">
        <w:t>r</w:t>
      </w:r>
      <w:r>
        <w:t xml:space="preserve"> Aerospac</w:t>
      </w:r>
      <w:r w:rsidR="00FD56C7">
        <w:t>e dans le cadre des PIE. De par</w:t>
      </w:r>
      <w:r>
        <w:t xml:space="preserve"> sa double fonction de projet techn</w:t>
      </w:r>
      <w:r w:rsidR="00FD56C7">
        <w:t>ique et de gestion de projet, de</w:t>
      </w:r>
      <w:r>
        <w:t xml:space="preserve"> nombreuse</w:t>
      </w:r>
      <w:r w:rsidR="00FD56C7">
        <w:t>s</w:t>
      </w:r>
      <w:r>
        <w:t xml:space="preserve"> parties prenantes sont présente</w:t>
      </w:r>
      <w:r w:rsidR="00FD56C7">
        <w:t>s</w:t>
      </w:r>
      <w:r>
        <w:t>. Elles sont détaillées </w:t>
      </w:r>
      <w:r w:rsidR="00BC5197">
        <w:t xml:space="preserve">dans le tableau </w:t>
      </w:r>
      <w:r w:rsidR="00A84853">
        <w:fldChar w:fldCharType="begin"/>
      </w:r>
      <w:r w:rsidR="00BC5197">
        <w:instrText xml:space="preserve"> REF _Ref468886096 \p \h </w:instrText>
      </w:r>
      <w:r w:rsidR="00FD56C7">
        <w:instrText xml:space="preserve"> \* MERGEFORMAT </w:instrText>
      </w:r>
      <w:r w:rsidR="00A84853">
        <w:fldChar w:fldCharType="separate"/>
      </w:r>
      <w:r w:rsidR="00BC5197">
        <w:t>ci-dessous</w:t>
      </w:r>
      <w:r w:rsidR="00A84853">
        <w:fldChar w:fldCharType="end"/>
      </w:r>
      <w:r w:rsidR="00BC5197">
        <w:t>.</w:t>
      </w:r>
    </w:p>
    <w:p w:rsidR="00BC5E5E" w:rsidRPr="00BC5E5E" w:rsidRDefault="00BC5E5E" w:rsidP="00BC5E5E"/>
    <w:tbl>
      <w:tblPr>
        <w:tblStyle w:val="Grillemoyenne3-Accent1"/>
        <w:tblW w:w="11340" w:type="dxa"/>
        <w:tblInd w:w="-1026" w:type="dxa"/>
        <w:tblLook w:val="04A0" w:firstRow="1" w:lastRow="0" w:firstColumn="1" w:lastColumn="0" w:noHBand="0" w:noVBand="1"/>
      </w:tblPr>
      <w:tblGrid>
        <w:gridCol w:w="922"/>
        <w:gridCol w:w="2158"/>
        <w:gridCol w:w="2959"/>
        <w:gridCol w:w="2597"/>
        <w:gridCol w:w="1208"/>
        <w:gridCol w:w="1496"/>
      </w:tblGrid>
      <w:tr w:rsidR="00BC5E5E" w:rsidTr="00305D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 w:type="dxa"/>
          </w:tcPr>
          <w:p w:rsidR="00BC5E5E" w:rsidRDefault="00BC5E5E" w:rsidP="00BC5E5E">
            <w:pPr>
              <w:rPr>
                <w:b w:val="0"/>
                <w:bCs w:val="0"/>
              </w:rPr>
            </w:pPr>
          </w:p>
        </w:tc>
        <w:tc>
          <w:tcPr>
            <w:tcW w:w="2158" w:type="dxa"/>
          </w:tcPr>
          <w:p w:rsidR="00BC5E5E" w:rsidRPr="00DD5211" w:rsidRDefault="00BC5E5E" w:rsidP="00BC5E5E">
            <w:pPr>
              <w:jc w:val="center"/>
              <w:cnfStyle w:val="100000000000" w:firstRow="1" w:lastRow="0" w:firstColumn="0" w:lastColumn="0" w:oddVBand="0" w:evenVBand="0" w:oddHBand="0" w:evenHBand="0" w:firstRowFirstColumn="0" w:firstRowLastColumn="0" w:lastRowFirstColumn="0" w:lastRowLastColumn="0"/>
            </w:pPr>
            <w:r w:rsidRPr="00DD5211">
              <w:t>Responsable</w:t>
            </w:r>
          </w:p>
        </w:tc>
        <w:tc>
          <w:tcPr>
            <w:tcW w:w="2959" w:type="dxa"/>
          </w:tcPr>
          <w:p w:rsidR="00BC5E5E" w:rsidRPr="00DD5211" w:rsidRDefault="00BC5E5E" w:rsidP="00BC5E5E">
            <w:pPr>
              <w:jc w:val="center"/>
              <w:cnfStyle w:val="100000000000" w:firstRow="1" w:lastRow="0" w:firstColumn="0" w:lastColumn="0" w:oddVBand="0" w:evenVBand="0" w:oddHBand="0" w:evenHBand="0" w:firstRowFirstColumn="0" w:firstRowLastColumn="0" w:lastRowFirstColumn="0" w:lastRowLastColumn="0"/>
            </w:pPr>
            <w:r w:rsidRPr="00DD5211">
              <w:t>Payeur</w:t>
            </w:r>
          </w:p>
        </w:tc>
        <w:tc>
          <w:tcPr>
            <w:tcW w:w="2597" w:type="dxa"/>
          </w:tcPr>
          <w:p w:rsidR="00BC5E5E" w:rsidRPr="00DD5211" w:rsidRDefault="00BC5E5E" w:rsidP="00BC5E5E">
            <w:pPr>
              <w:jc w:val="center"/>
              <w:cnfStyle w:val="100000000000" w:firstRow="1" w:lastRow="0" w:firstColumn="0" w:lastColumn="0" w:oddVBand="0" w:evenVBand="0" w:oddHBand="0" w:evenHBand="0" w:firstRowFirstColumn="0" w:firstRowLastColumn="0" w:lastRowFirstColumn="0" w:lastRowLastColumn="0"/>
            </w:pPr>
            <w:r w:rsidRPr="00DD5211">
              <w:t>Support</w:t>
            </w:r>
          </w:p>
        </w:tc>
        <w:tc>
          <w:tcPr>
            <w:tcW w:w="1208" w:type="dxa"/>
          </w:tcPr>
          <w:p w:rsidR="00BC5E5E" w:rsidRPr="00DD5211" w:rsidRDefault="00BC5E5E" w:rsidP="00BC5E5E">
            <w:pPr>
              <w:jc w:val="center"/>
              <w:cnfStyle w:val="100000000000" w:firstRow="1" w:lastRow="0" w:firstColumn="0" w:lastColumn="0" w:oddVBand="0" w:evenVBand="0" w:oddHBand="0" w:evenHBand="0" w:firstRowFirstColumn="0" w:firstRowLastColumn="0" w:lastRowFirstColumn="0" w:lastRowLastColumn="0"/>
            </w:pPr>
            <w:r w:rsidRPr="00DD5211">
              <w:t>Consultant</w:t>
            </w:r>
          </w:p>
        </w:tc>
        <w:tc>
          <w:tcPr>
            <w:tcW w:w="1496" w:type="dxa"/>
          </w:tcPr>
          <w:p w:rsidR="00BC5E5E" w:rsidRPr="00DD5211" w:rsidRDefault="00BC5E5E" w:rsidP="00BC5E5E">
            <w:pPr>
              <w:jc w:val="center"/>
              <w:cnfStyle w:val="100000000000" w:firstRow="1" w:lastRow="0" w:firstColumn="0" w:lastColumn="0" w:oddVBand="0" w:evenVBand="0" w:oddHBand="0" w:evenHBand="0" w:firstRowFirstColumn="0" w:firstRowLastColumn="0" w:lastRowFirstColumn="0" w:lastRowLastColumn="0"/>
            </w:pPr>
            <w:r w:rsidRPr="00DD5211">
              <w:t>Information à donner</w:t>
            </w:r>
          </w:p>
        </w:tc>
      </w:tr>
      <w:tr w:rsidR="00BC5E5E" w:rsidTr="00305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 w:type="dxa"/>
          </w:tcPr>
          <w:p w:rsidR="00BC5E5E" w:rsidRDefault="00BC5E5E" w:rsidP="00BC5E5E">
            <w:r>
              <w:t>Nom</w:t>
            </w:r>
          </w:p>
        </w:tc>
        <w:tc>
          <w:tcPr>
            <w:tcW w:w="2158" w:type="dxa"/>
          </w:tcPr>
          <w:p w:rsidR="00BC5E5E" w:rsidRDefault="00BC5E5E" w:rsidP="00BC5E5E">
            <w:pPr>
              <w:cnfStyle w:val="000000100000" w:firstRow="0" w:lastRow="0" w:firstColumn="0" w:lastColumn="0" w:oddVBand="0" w:evenVBand="0" w:oddHBand="1" w:evenHBand="0" w:firstRowFirstColumn="0" w:firstRowLastColumn="0" w:lastRowFirstColumn="0" w:lastRowLastColumn="0"/>
              <w:rPr>
                <w:b/>
                <w:bCs/>
              </w:rPr>
            </w:pPr>
            <w:r>
              <w:t>F. Forest</w:t>
            </w:r>
          </w:p>
        </w:tc>
        <w:tc>
          <w:tcPr>
            <w:tcW w:w="2959" w:type="dxa"/>
          </w:tcPr>
          <w:p w:rsidR="00BC5E5E" w:rsidRDefault="00BC5E5E" w:rsidP="00BC5E5E">
            <w:pPr>
              <w:cnfStyle w:val="000000100000" w:firstRow="0" w:lastRow="0" w:firstColumn="0" w:lastColumn="0" w:oddVBand="0" w:evenVBand="0" w:oddHBand="1" w:evenHBand="0" w:firstRowFirstColumn="0" w:firstRowLastColumn="0" w:lastRowFirstColumn="0" w:lastRowLastColumn="0"/>
              <w:rPr>
                <w:bCs/>
              </w:rPr>
            </w:pPr>
            <w:r w:rsidRPr="00BC5E5E">
              <w:rPr>
                <w:bCs/>
              </w:rPr>
              <w:t>R</w:t>
            </w:r>
            <w:r>
              <w:rPr>
                <w:bCs/>
              </w:rPr>
              <w:t>.</w:t>
            </w:r>
            <w:r w:rsidRPr="00BC5E5E">
              <w:rPr>
                <w:bCs/>
              </w:rPr>
              <w:t xml:space="preserve"> Vingerhoeds</w:t>
            </w:r>
          </w:p>
          <w:p w:rsidR="00BC5E5E" w:rsidRPr="00BC5E5E" w:rsidRDefault="00BC5E5E" w:rsidP="00AF78CB">
            <w:pPr>
              <w:cnfStyle w:val="000000100000" w:firstRow="0" w:lastRow="0" w:firstColumn="0" w:lastColumn="0" w:oddVBand="0" w:evenVBand="0" w:oddHBand="1" w:evenHBand="0" w:firstRowFirstColumn="0" w:firstRowLastColumn="0" w:lastRowFirstColumn="0" w:lastRowLastColumn="0"/>
              <w:rPr>
                <w:bCs/>
              </w:rPr>
            </w:pPr>
            <w:r>
              <w:rPr>
                <w:bCs/>
              </w:rPr>
              <w:t>N. C</w:t>
            </w:r>
            <w:r w:rsidRPr="00BC5E5E">
              <w:rPr>
                <w:bCs/>
              </w:rPr>
              <w:t>anouet</w:t>
            </w:r>
            <w:r w:rsidR="00E343F8">
              <w:rPr>
                <w:bCs/>
              </w:rPr>
              <w:t xml:space="preserve"> &amp; Q. C</w:t>
            </w:r>
            <w:r w:rsidR="00AF78CB">
              <w:rPr>
                <w:bCs/>
              </w:rPr>
              <w:t>ourjeau</w:t>
            </w:r>
          </w:p>
        </w:tc>
        <w:tc>
          <w:tcPr>
            <w:tcW w:w="2597" w:type="dxa"/>
          </w:tcPr>
          <w:p w:rsidR="00BC5E5E" w:rsidRDefault="00BC5E5E" w:rsidP="00BC5E5E">
            <w:pPr>
              <w:cnfStyle w:val="000000100000" w:firstRow="0" w:lastRow="0" w:firstColumn="0" w:lastColumn="0" w:oddVBand="0" w:evenVBand="0" w:oddHBand="1" w:evenHBand="0" w:firstRowFirstColumn="0" w:firstRowLastColumn="0" w:lastRowFirstColumn="0" w:lastRowLastColumn="0"/>
            </w:pPr>
            <w:r>
              <w:t>M.  Gerat</w:t>
            </w:r>
          </w:p>
          <w:p w:rsidR="00BC5E5E" w:rsidRDefault="00BC5E5E" w:rsidP="00BC5E5E">
            <w:pPr>
              <w:cnfStyle w:val="000000100000" w:firstRow="0" w:lastRow="0" w:firstColumn="0" w:lastColumn="0" w:oddVBand="0" w:evenVBand="0" w:oddHBand="1" w:evenHBand="0" w:firstRowFirstColumn="0" w:firstRowLastColumn="0" w:lastRowFirstColumn="0" w:lastRowLastColumn="0"/>
              <w:rPr>
                <w:b/>
                <w:bCs/>
              </w:rPr>
            </w:pPr>
            <w:r w:rsidRPr="00BC5E5E">
              <w:rPr>
                <w:bCs/>
              </w:rPr>
              <w:t>R</w:t>
            </w:r>
            <w:r>
              <w:rPr>
                <w:bCs/>
              </w:rPr>
              <w:t xml:space="preserve">. </w:t>
            </w:r>
            <w:r w:rsidRPr="00BC5E5E">
              <w:rPr>
                <w:bCs/>
              </w:rPr>
              <w:t>Vingerhoeds</w:t>
            </w:r>
          </w:p>
        </w:tc>
        <w:tc>
          <w:tcPr>
            <w:tcW w:w="1208" w:type="dxa"/>
          </w:tcPr>
          <w:p w:rsidR="00BC5E5E" w:rsidRDefault="00BC5E5E" w:rsidP="00BC5E5E">
            <w:pPr>
              <w:cnfStyle w:val="000000100000" w:firstRow="0" w:lastRow="0" w:firstColumn="0" w:lastColumn="0" w:oddVBand="0" w:evenVBand="0" w:oddHBand="1" w:evenHBand="0" w:firstRowFirstColumn="0" w:firstRowLastColumn="0" w:lastRowFirstColumn="0" w:lastRowLastColumn="0"/>
            </w:pPr>
            <w:r>
              <w:t>M.  Gerat</w:t>
            </w:r>
          </w:p>
          <w:p w:rsidR="00BC5E5E" w:rsidRDefault="00BC5E5E" w:rsidP="00BC5E5E">
            <w:pPr>
              <w:cnfStyle w:val="000000100000" w:firstRow="0" w:lastRow="0" w:firstColumn="0" w:lastColumn="0" w:oddVBand="0" w:evenVBand="0" w:oddHBand="1" w:evenHBand="0" w:firstRowFirstColumn="0" w:firstRowLastColumn="0" w:lastRowFirstColumn="0" w:lastRowLastColumn="0"/>
              <w:rPr>
                <w:b/>
                <w:bCs/>
              </w:rPr>
            </w:pPr>
          </w:p>
        </w:tc>
        <w:tc>
          <w:tcPr>
            <w:tcW w:w="1496" w:type="dxa"/>
          </w:tcPr>
          <w:p w:rsidR="00BC5E5E" w:rsidRDefault="00BC5E5E" w:rsidP="00BC5E5E">
            <w:pPr>
              <w:cnfStyle w:val="000000100000" w:firstRow="0" w:lastRow="0" w:firstColumn="0" w:lastColumn="0" w:oddVBand="0" w:evenVBand="0" w:oddHBand="1" w:evenHBand="0" w:firstRowFirstColumn="0" w:firstRowLastColumn="0" w:lastRowFirstColumn="0" w:lastRowLastColumn="0"/>
              <w:rPr>
                <w:b/>
                <w:bCs/>
              </w:rPr>
            </w:pPr>
            <w:r w:rsidRPr="00BC5E5E">
              <w:rPr>
                <w:bCs/>
              </w:rPr>
              <w:t>R</w:t>
            </w:r>
            <w:r>
              <w:rPr>
                <w:bCs/>
              </w:rPr>
              <w:t>.</w:t>
            </w:r>
            <w:r w:rsidRPr="00BC5E5E">
              <w:rPr>
                <w:bCs/>
              </w:rPr>
              <w:t xml:space="preserve"> Vingerhoeds</w:t>
            </w:r>
          </w:p>
        </w:tc>
      </w:tr>
      <w:tr w:rsidR="00BC5E5E" w:rsidTr="00305DFF">
        <w:tc>
          <w:tcPr>
            <w:cnfStyle w:val="001000000000" w:firstRow="0" w:lastRow="0" w:firstColumn="1" w:lastColumn="0" w:oddVBand="0" w:evenVBand="0" w:oddHBand="0" w:evenHBand="0" w:firstRowFirstColumn="0" w:firstRowLastColumn="0" w:lastRowFirstColumn="0" w:lastRowLastColumn="0"/>
            <w:tcW w:w="922" w:type="dxa"/>
          </w:tcPr>
          <w:p w:rsidR="00BC5E5E" w:rsidRDefault="00BC5E5E" w:rsidP="00BC5E5E">
            <w:r>
              <w:t>Contact</w:t>
            </w:r>
          </w:p>
        </w:tc>
        <w:tc>
          <w:tcPr>
            <w:tcW w:w="2158" w:type="dxa"/>
          </w:tcPr>
          <w:p w:rsidR="00BC5E5E" w:rsidRDefault="00BC5E5E" w:rsidP="00BC5E5E">
            <w:pPr>
              <w:cnfStyle w:val="000000000000" w:firstRow="0" w:lastRow="0" w:firstColumn="0" w:lastColumn="0" w:oddVBand="0" w:evenVBand="0" w:oddHBand="0" w:evenHBand="0" w:firstRowFirstColumn="0" w:firstRowLastColumn="0" w:lastRowFirstColumn="0" w:lastRowLastColumn="0"/>
            </w:pPr>
            <w:r w:rsidRPr="00BC5E5E">
              <w:t>florent.forest@isae.fr</w:t>
            </w:r>
          </w:p>
        </w:tc>
        <w:tc>
          <w:tcPr>
            <w:tcW w:w="2959" w:type="dxa"/>
          </w:tcPr>
          <w:p w:rsidR="00BC5E5E" w:rsidRDefault="00DD1A11" w:rsidP="00EC2F4E">
            <w:pPr>
              <w:cnfStyle w:val="000000000000" w:firstRow="0" w:lastRow="0" w:firstColumn="0" w:lastColumn="0" w:oddVBand="0" w:evenVBand="0" w:oddHBand="0" w:evenHBand="0" w:firstRowFirstColumn="0" w:firstRowLastColumn="0" w:lastRowFirstColumn="0" w:lastRowLastColumn="0"/>
              <w:rPr>
                <w:bCs/>
              </w:rPr>
            </w:pPr>
            <w:hyperlink r:id="rId10" w:history="1">
              <w:r w:rsidR="00BC5E5E" w:rsidRPr="006C7671">
                <w:rPr>
                  <w:rStyle w:val="Lienhypertexte"/>
                  <w:bCs/>
                </w:rPr>
                <w:t>rob.vingerhoeds@isae.fr</w:t>
              </w:r>
            </w:hyperlink>
          </w:p>
          <w:p w:rsidR="00BC5E5E" w:rsidRPr="00BC5E5E" w:rsidRDefault="00BC5E5E" w:rsidP="00EC2F4E">
            <w:pPr>
              <w:cnfStyle w:val="000000000000" w:firstRow="0" w:lastRow="0" w:firstColumn="0" w:lastColumn="0" w:oddVBand="0" w:evenVBand="0" w:oddHBand="0" w:evenHBand="0" w:firstRowFirstColumn="0" w:firstRowLastColumn="0" w:lastRowFirstColumn="0" w:lastRowLastColumn="0"/>
              <w:rPr>
                <w:bCs/>
              </w:rPr>
            </w:pPr>
            <w:r w:rsidRPr="00BC5E5E">
              <w:rPr>
                <w:bCs/>
              </w:rPr>
              <w:t>nicolas.canouet@liebherr.com</w:t>
            </w:r>
          </w:p>
        </w:tc>
        <w:tc>
          <w:tcPr>
            <w:tcW w:w="2597" w:type="dxa"/>
          </w:tcPr>
          <w:p w:rsidR="00BC5E5E" w:rsidRPr="00BC5E5E" w:rsidRDefault="00BC5E5E" w:rsidP="00BC5E5E">
            <w:pPr>
              <w:cnfStyle w:val="000000000000" w:firstRow="0" w:lastRow="0" w:firstColumn="0" w:lastColumn="0" w:oddVBand="0" w:evenVBand="0" w:oddHBand="0" w:evenHBand="0" w:firstRowFirstColumn="0" w:firstRowLastColumn="0" w:lastRowFirstColumn="0" w:lastRowLastColumn="0"/>
              <w:rPr>
                <w:bCs/>
              </w:rPr>
            </w:pPr>
            <w:r w:rsidRPr="00BC5E5E">
              <w:rPr>
                <w:bCs/>
              </w:rPr>
              <w:t>marie-antoinett.gerat@orange.fr</w:t>
            </w:r>
          </w:p>
        </w:tc>
        <w:tc>
          <w:tcPr>
            <w:tcW w:w="1208" w:type="dxa"/>
          </w:tcPr>
          <w:p w:rsidR="00BC5E5E" w:rsidRDefault="00BC5E5E" w:rsidP="00BC5E5E">
            <w:pPr>
              <w:cnfStyle w:val="000000000000" w:firstRow="0" w:lastRow="0" w:firstColumn="0" w:lastColumn="0" w:oddVBand="0" w:evenVBand="0" w:oddHBand="0" w:evenHBand="0" w:firstRowFirstColumn="0" w:firstRowLastColumn="0" w:lastRowFirstColumn="0" w:lastRowLastColumn="0"/>
              <w:rPr>
                <w:b/>
                <w:bCs/>
              </w:rPr>
            </w:pPr>
          </w:p>
        </w:tc>
        <w:tc>
          <w:tcPr>
            <w:tcW w:w="1496" w:type="dxa"/>
          </w:tcPr>
          <w:p w:rsidR="00BC5E5E" w:rsidRDefault="00BC5E5E" w:rsidP="00BC5E5E">
            <w:pPr>
              <w:cnfStyle w:val="000000000000" w:firstRow="0" w:lastRow="0" w:firstColumn="0" w:lastColumn="0" w:oddVBand="0" w:evenVBand="0" w:oddHBand="0" w:evenHBand="0" w:firstRowFirstColumn="0" w:firstRowLastColumn="0" w:lastRowFirstColumn="0" w:lastRowLastColumn="0"/>
              <w:rPr>
                <w:b/>
                <w:bCs/>
              </w:rPr>
            </w:pPr>
          </w:p>
        </w:tc>
      </w:tr>
    </w:tbl>
    <w:p w:rsidR="00E343F8" w:rsidRDefault="00E343F8" w:rsidP="00E343F8">
      <w:pPr>
        <w:pStyle w:val="Lgende"/>
        <w:keepNext/>
        <w:spacing w:before="120"/>
        <w:jc w:val="center"/>
      </w:pPr>
      <w:bookmarkStart w:id="5" w:name="_Ref468886096"/>
      <w:r>
        <w:t xml:space="preserve">Tableau </w:t>
      </w:r>
      <w:fldSimple w:instr=" SEQ Tableau \* ARABIC ">
        <w:r w:rsidR="00AF1EAE">
          <w:rPr>
            <w:noProof/>
          </w:rPr>
          <w:t>1</w:t>
        </w:r>
      </w:fldSimple>
      <w:r>
        <w:t xml:space="preserve"> : Parties prenantes du projets selon la matrice RASCI</w:t>
      </w:r>
      <w:bookmarkEnd w:id="5"/>
    </w:p>
    <w:p w:rsidR="00E343F8" w:rsidRDefault="00E343F8" w:rsidP="00FD56C7">
      <w:pPr>
        <w:jc w:val="both"/>
      </w:pPr>
      <w:r>
        <w:tab/>
        <w:t>Avec ces parties prenantes majeures du projet, nous pouvons ajouter les différents membres de l’équipe technique</w:t>
      </w:r>
      <w:r w:rsidR="00AF78CB">
        <w:t>,</w:t>
      </w:r>
      <w:r>
        <w:t xml:space="preserve"> </w:t>
      </w:r>
      <w:r w:rsidR="00AF78CB">
        <w:t xml:space="preserve">sous la responsabilité de F. FOREST, </w:t>
      </w:r>
      <w:r>
        <w:t>à savoir : Y. WANG, M. BAUDRY, Q. JACOB, A. LAHBABI et R. PRIEM.</w:t>
      </w:r>
    </w:p>
    <w:p w:rsidR="00AE7A08" w:rsidRDefault="00C24314" w:rsidP="00AE7A08">
      <w:pPr>
        <w:pStyle w:val="Titre2"/>
      </w:pPr>
      <w:bookmarkStart w:id="6" w:name="_Toc469410104"/>
      <w:r>
        <w:t>Hypothèses, contraintes et exigences connues</w:t>
      </w:r>
      <w:bookmarkEnd w:id="6"/>
    </w:p>
    <w:p w:rsidR="00C24314" w:rsidRDefault="00C24314" w:rsidP="00286ACA">
      <w:pPr>
        <w:pStyle w:val="Titre3"/>
      </w:pPr>
      <w:bookmarkStart w:id="7" w:name="_Toc469410105"/>
      <w:r w:rsidRPr="00AE7A08">
        <w:t>Hypothèses</w:t>
      </w:r>
      <w:bookmarkEnd w:id="7"/>
      <w:r w:rsidR="006775E4">
        <w:t xml:space="preserve"> </w:t>
      </w:r>
    </w:p>
    <w:p w:rsidR="006775E4" w:rsidRPr="006775E4" w:rsidRDefault="006775E4" w:rsidP="00FD56C7">
      <w:pPr>
        <w:ind w:firstLine="709"/>
        <w:jc w:val="both"/>
      </w:pPr>
      <w:r>
        <w:t xml:space="preserve">Afin de pouvoir réaliser dans les meilleures conditions ce projet, il y a plusieurs hypothèses qui sont à prendre en compte. En effet, c’est la première fois que nos encadrant proposent un projet dans le cadre de la troisième année ISAE-SUPAERO. De plus, il n’y a pas d’expertise dans le domaine que ce soit de la part de l’équipe technique ou du client. Il faut aussi ajouter à cela que le projet a une composante gestion de projet qui ne faut pas oublier. </w:t>
      </w:r>
    </w:p>
    <w:p w:rsidR="00C24314" w:rsidRDefault="00C24314" w:rsidP="00286ACA">
      <w:pPr>
        <w:pStyle w:val="Titre3"/>
      </w:pPr>
      <w:bookmarkStart w:id="8" w:name="_Toc469410106"/>
      <w:r>
        <w:t>Contraintes et exigences :</w:t>
      </w:r>
      <w:bookmarkEnd w:id="8"/>
    </w:p>
    <w:p w:rsidR="00C24314" w:rsidRDefault="00FD56C7" w:rsidP="00FD56C7">
      <w:pPr>
        <w:ind w:firstLine="709"/>
        <w:jc w:val="both"/>
      </w:pPr>
      <w:r>
        <w:t>De par</w:t>
      </w:r>
      <w:r w:rsidR="006775E4">
        <w:t xml:space="preserve"> son caractère industriel, Liehber</w:t>
      </w:r>
      <w:r>
        <w:t>r</w:t>
      </w:r>
      <w:r w:rsidR="006775E4">
        <w:t xml:space="preserve"> nous impose la confidentialité du projet. Il f</w:t>
      </w:r>
      <w:r>
        <w:t>aut également souligner le fait</w:t>
      </w:r>
      <w:r w:rsidR="006775E4">
        <w:t xml:space="preserve"> que tout ce qui sera produit pendant ce projet devra </w:t>
      </w:r>
      <w:r w:rsidR="00946DEB">
        <w:t xml:space="preserve">être </w:t>
      </w:r>
      <w:r w:rsidR="00946DEB">
        <w:lastRenderedPageBreak/>
        <w:t>déploy</w:t>
      </w:r>
      <w:r w:rsidR="006775E4">
        <w:t>able facilement chez le client et que tout cela devr</w:t>
      </w:r>
      <w:r>
        <w:t>a se faire dans le temps alloué</w:t>
      </w:r>
      <w:r w:rsidR="006775E4">
        <w:t xml:space="preserve"> au projet. Le client nous impose aussi l’</w:t>
      </w:r>
      <w:r w:rsidR="00C24314">
        <w:t>utili</w:t>
      </w:r>
      <w:r w:rsidR="006775E4">
        <w:t xml:space="preserve">sation du SharePoint de l’entreprise afin d’avoir un accès facile et sécurisé des données. </w:t>
      </w:r>
    </w:p>
    <w:p w:rsidR="006775E4" w:rsidRDefault="00C24314" w:rsidP="00E31F0C">
      <w:pPr>
        <w:pStyle w:val="Titre1"/>
        <w:spacing w:before="120"/>
        <w:ind w:left="357" w:hanging="357"/>
      </w:pPr>
      <w:bookmarkStart w:id="9" w:name="_Ref469243897"/>
      <w:bookmarkStart w:id="10" w:name="_Toc469410107"/>
      <w:r>
        <w:t>Organisation</w:t>
      </w:r>
      <w:bookmarkEnd w:id="9"/>
      <w:bookmarkEnd w:id="10"/>
    </w:p>
    <w:p w:rsidR="006775E4" w:rsidRDefault="006775E4" w:rsidP="006775E4">
      <w:pPr>
        <w:pStyle w:val="Titre2"/>
      </w:pPr>
      <w:bookmarkStart w:id="11" w:name="_Ref468957562"/>
      <w:bookmarkStart w:id="12" w:name="_Toc469410108"/>
      <w:r>
        <w:t>WBS</w:t>
      </w:r>
      <w:bookmarkEnd w:id="11"/>
      <w:bookmarkEnd w:id="12"/>
      <w:r>
        <w:t xml:space="preserve"> </w:t>
      </w:r>
    </w:p>
    <w:p w:rsidR="00EC2F4E" w:rsidRDefault="006775E4" w:rsidP="006775E4">
      <w:pPr>
        <w:keepNext/>
      </w:pPr>
      <w:r w:rsidRPr="006775E4">
        <w:rPr>
          <w:noProof/>
        </w:rPr>
        <w:drawing>
          <wp:inline distT="0" distB="0" distL="0" distR="0">
            <wp:extent cx="5756910" cy="3437866"/>
            <wp:effectExtent l="0" t="0" r="0" b="0"/>
            <wp:docPr id="5"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6775E4" w:rsidRDefault="006775E4" w:rsidP="00E31F0C">
      <w:pPr>
        <w:pStyle w:val="Lgende"/>
        <w:spacing w:after="0"/>
        <w:jc w:val="center"/>
      </w:pPr>
      <w:bookmarkStart w:id="13" w:name="_Ref468890038"/>
      <w:r>
        <w:t xml:space="preserve">Figure </w:t>
      </w:r>
      <w:fldSimple w:instr=" SEQ Figure \* ARABIC ">
        <w:r w:rsidR="0022343F">
          <w:rPr>
            <w:noProof/>
          </w:rPr>
          <w:t>1</w:t>
        </w:r>
      </w:fldSimple>
      <w:bookmarkEnd w:id="13"/>
      <w:r>
        <w:t xml:space="preserve"> </w:t>
      </w:r>
      <w:bookmarkStart w:id="14" w:name="_Ref468891295"/>
      <w:r>
        <w:t>: WBS du projet</w:t>
      </w:r>
      <w:bookmarkEnd w:id="14"/>
    </w:p>
    <w:p w:rsidR="006775E4" w:rsidRDefault="00EC2F4E" w:rsidP="00EC2F4E">
      <w:pPr>
        <w:pStyle w:val="Titre2"/>
      </w:pPr>
      <w:r>
        <w:tab/>
      </w:r>
      <w:bookmarkStart w:id="15" w:name="_Ref469234121"/>
      <w:bookmarkStart w:id="16" w:name="_Toc469410109"/>
      <w:r>
        <w:t>Description</w:t>
      </w:r>
      <w:bookmarkEnd w:id="15"/>
      <w:bookmarkEnd w:id="16"/>
    </w:p>
    <w:p w:rsidR="00EC2F4E" w:rsidRDefault="00EC2F4E" w:rsidP="00FD56C7">
      <w:pPr>
        <w:ind w:firstLine="360"/>
        <w:jc w:val="both"/>
      </w:pPr>
      <w:r>
        <w:t xml:space="preserve">Nous avons décidé d’organiser le projet comme le montre la </w:t>
      </w:r>
      <w:r w:rsidR="00A84853">
        <w:fldChar w:fldCharType="begin"/>
      </w:r>
      <w:r>
        <w:instrText xml:space="preserve"> REF _Ref468890038 \h </w:instrText>
      </w:r>
      <w:r w:rsidR="00FD56C7">
        <w:instrText xml:space="preserve"> \* MERGEFORMAT </w:instrText>
      </w:r>
      <w:r w:rsidR="00A84853">
        <w:fldChar w:fldCharType="separate"/>
      </w:r>
      <w:r>
        <w:t xml:space="preserve">Figure </w:t>
      </w:r>
      <w:r>
        <w:rPr>
          <w:noProof/>
        </w:rPr>
        <w:t>1</w:t>
      </w:r>
      <w:r w:rsidR="00A84853">
        <w:fldChar w:fldCharType="end"/>
      </w:r>
      <w:r>
        <w:t xml:space="preserve">. Il est évident que </w:t>
      </w:r>
      <w:r w:rsidR="009D1D56">
        <w:t xml:space="preserve">les personnes indiqué dans </w:t>
      </w:r>
      <w:r w:rsidR="00A84853">
        <w:fldChar w:fldCharType="begin"/>
      </w:r>
      <w:r w:rsidR="009D1D56">
        <w:instrText xml:space="preserve"> REF _Ref468890038 \h </w:instrText>
      </w:r>
      <w:r w:rsidR="00FD56C7">
        <w:instrText xml:space="preserve"> \* MERGEFORMAT </w:instrText>
      </w:r>
      <w:r w:rsidR="00A84853">
        <w:fldChar w:fldCharType="separate"/>
      </w:r>
      <w:r w:rsidR="009D1D56">
        <w:t xml:space="preserve">Figure </w:t>
      </w:r>
      <w:r w:rsidR="009D1D56">
        <w:rPr>
          <w:noProof/>
        </w:rPr>
        <w:t>1</w:t>
      </w:r>
      <w:r w:rsidR="00A84853">
        <w:fldChar w:fldCharType="end"/>
      </w:r>
      <w:r w:rsidR="009D1D56">
        <w:t xml:space="preserve"> ne travaille</w:t>
      </w:r>
      <w:r w:rsidR="00FD56C7">
        <w:t>nt</w:t>
      </w:r>
      <w:r w:rsidR="009D1D56">
        <w:t xml:space="preserve"> pas seul dans leur WP mais sont aidé par toutes les autres</w:t>
      </w:r>
      <w:r>
        <w:t>. Dans le</w:t>
      </w:r>
      <w:r w:rsidR="003E035F">
        <w:t xml:space="preserve"> </w:t>
      </w:r>
      <w:r w:rsidR="00A84853">
        <w:fldChar w:fldCharType="begin"/>
      </w:r>
      <w:r w:rsidR="003E035F">
        <w:instrText xml:space="preserve"> REF _Ref468891008 \h </w:instrText>
      </w:r>
      <w:r w:rsidR="00FD56C7">
        <w:instrText xml:space="preserve"> \* MERGEFORMAT </w:instrText>
      </w:r>
      <w:r w:rsidR="00A84853">
        <w:fldChar w:fldCharType="separate"/>
      </w:r>
      <w:r w:rsidR="003E035F">
        <w:t xml:space="preserve">Tableau </w:t>
      </w:r>
      <w:r w:rsidR="003E035F">
        <w:rPr>
          <w:noProof/>
        </w:rPr>
        <w:t>2</w:t>
      </w:r>
      <w:r w:rsidR="00A84853">
        <w:fldChar w:fldCharType="end"/>
      </w:r>
      <w:r w:rsidR="009D1D56">
        <w:t>, une</w:t>
      </w:r>
      <w:r>
        <w:t xml:space="preserve"> vision</w:t>
      </w:r>
      <w:r w:rsidR="009D1D56">
        <w:t xml:space="preserve"> schématique</w:t>
      </w:r>
      <w:r>
        <w:t xml:space="preserve"> de l’implication des personnes dans les différentes parties du projet</w:t>
      </w:r>
      <w:r w:rsidR="009D1D56">
        <w:t xml:space="preserve"> est représentée</w:t>
      </w:r>
      <w:r>
        <w:t xml:space="preserve">. </w:t>
      </w:r>
    </w:p>
    <w:p w:rsidR="00EC2F4E" w:rsidRPr="00EC2F4E" w:rsidRDefault="00EC2F4E" w:rsidP="003E035F"/>
    <w:p w:rsidR="003E035F" w:rsidRDefault="003E035F" w:rsidP="003E035F">
      <w:pPr>
        <w:pStyle w:val="Lgende"/>
        <w:keepNext/>
      </w:pPr>
      <w:bookmarkStart w:id="17" w:name="_Ref468891008"/>
      <w:bookmarkStart w:id="18" w:name="_Ref468890998"/>
      <w:r>
        <w:t xml:space="preserve">Tableau </w:t>
      </w:r>
      <w:fldSimple w:instr=" SEQ Tableau \* ARABIC ">
        <w:r w:rsidR="00AF1EAE">
          <w:rPr>
            <w:noProof/>
          </w:rPr>
          <w:t>2</w:t>
        </w:r>
      </w:fldSimple>
      <w:bookmarkEnd w:id="17"/>
      <w:r>
        <w:t xml:space="preserve"> </w:t>
      </w:r>
      <w:bookmarkStart w:id="19" w:name="_Ref468891016"/>
      <w:r>
        <w:t xml:space="preserve">: Implication dans les différents WP du projet. +++ : Très Impliqué, ++ : Impliqué, + : Peu </w:t>
      </w:r>
      <w:r w:rsidR="00CD68D4">
        <w:t>Impliqué,</w:t>
      </w:r>
      <w:r>
        <w:t xml:space="preserve"> o : Pas du tout impliqué</w:t>
      </w:r>
      <w:bookmarkEnd w:id="18"/>
      <w:bookmarkEnd w:id="19"/>
      <w:r w:rsidR="00CD68D4">
        <w:t xml:space="preserve">, # : Chef de WP. </w:t>
      </w:r>
    </w:p>
    <w:tbl>
      <w:tblPr>
        <w:tblStyle w:val="Grillemoyenne3-Accent1"/>
        <w:tblW w:w="10496" w:type="dxa"/>
        <w:tblInd w:w="-601" w:type="dxa"/>
        <w:tblLook w:val="04A0" w:firstRow="1" w:lastRow="0" w:firstColumn="1" w:lastColumn="0" w:noHBand="0" w:noVBand="1"/>
      </w:tblPr>
      <w:tblGrid>
        <w:gridCol w:w="1311"/>
        <w:gridCol w:w="1039"/>
        <w:gridCol w:w="1028"/>
        <w:gridCol w:w="1684"/>
        <w:gridCol w:w="1249"/>
        <w:gridCol w:w="1112"/>
        <w:gridCol w:w="1643"/>
        <w:gridCol w:w="1430"/>
      </w:tblGrid>
      <w:tr w:rsidR="00EC2F4E" w:rsidTr="00E31F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dxa"/>
            <w:vAlign w:val="center"/>
          </w:tcPr>
          <w:p w:rsidR="00EC2F4E" w:rsidRDefault="00EC2F4E" w:rsidP="00EC2F4E">
            <w:pPr>
              <w:jc w:val="center"/>
            </w:pPr>
            <w:r>
              <w:t>Nom</w:t>
            </w:r>
          </w:p>
        </w:tc>
        <w:tc>
          <w:tcPr>
            <w:tcW w:w="0" w:type="auto"/>
            <w:vAlign w:val="center"/>
          </w:tcPr>
          <w:p w:rsidR="00EC2F4E" w:rsidRDefault="00EC2F4E" w:rsidP="00EC2F4E">
            <w:pPr>
              <w:jc w:val="center"/>
              <w:cnfStyle w:val="100000000000" w:firstRow="1" w:lastRow="0" w:firstColumn="0" w:lastColumn="0" w:oddVBand="0" w:evenVBand="0" w:oddHBand="0" w:evenHBand="0" w:firstRowFirstColumn="0" w:firstRowLastColumn="0" w:lastRowFirstColumn="0" w:lastRowLastColumn="0"/>
            </w:pPr>
            <w:r>
              <w:t>Gestion de projet</w:t>
            </w:r>
          </w:p>
        </w:tc>
        <w:tc>
          <w:tcPr>
            <w:tcW w:w="0" w:type="auto"/>
            <w:vAlign w:val="center"/>
          </w:tcPr>
          <w:p w:rsidR="00EC2F4E" w:rsidRDefault="00EC2F4E" w:rsidP="00EC2F4E">
            <w:pPr>
              <w:jc w:val="center"/>
              <w:cnfStyle w:val="100000000000" w:firstRow="1" w:lastRow="0" w:firstColumn="0" w:lastColumn="0" w:oddVBand="0" w:evenVBand="0" w:oddHBand="0" w:evenHBand="0" w:firstRowFirstColumn="0" w:firstRowLastColumn="0" w:lastRowFirstColumn="0" w:lastRowLastColumn="0"/>
            </w:pPr>
            <w:r>
              <w:t>Gestion du Code</w:t>
            </w:r>
          </w:p>
        </w:tc>
        <w:tc>
          <w:tcPr>
            <w:tcW w:w="0" w:type="auto"/>
            <w:vAlign w:val="center"/>
          </w:tcPr>
          <w:p w:rsidR="00EC2F4E" w:rsidRDefault="00EC2F4E" w:rsidP="00EC2F4E">
            <w:pPr>
              <w:jc w:val="center"/>
              <w:cnfStyle w:val="100000000000" w:firstRow="1" w:lastRow="0" w:firstColumn="0" w:lastColumn="0" w:oddVBand="0" w:evenVBand="0" w:oddHBand="0" w:evenHBand="0" w:firstRowFirstColumn="0" w:firstRowLastColumn="0" w:lastRowFirstColumn="0" w:lastRowLastColumn="0"/>
            </w:pPr>
            <w:r>
              <w:t>Développement</w:t>
            </w:r>
          </w:p>
        </w:tc>
        <w:tc>
          <w:tcPr>
            <w:tcW w:w="0" w:type="auto"/>
            <w:vAlign w:val="center"/>
          </w:tcPr>
          <w:p w:rsidR="00EC2F4E" w:rsidRDefault="00EC2F4E" w:rsidP="00EC2F4E">
            <w:pPr>
              <w:jc w:val="center"/>
              <w:cnfStyle w:val="100000000000" w:firstRow="1" w:lastRow="0" w:firstColumn="0" w:lastColumn="0" w:oddVBand="0" w:evenVBand="0" w:oddHBand="0" w:evenHBand="0" w:firstRowFirstColumn="0" w:firstRowLastColumn="0" w:lastRowFirstColumn="0" w:lastRowLastColumn="0"/>
            </w:pPr>
            <w:r>
              <w:t>Data Processing</w:t>
            </w:r>
          </w:p>
        </w:tc>
        <w:tc>
          <w:tcPr>
            <w:tcW w:w="0" w:type="auto"/>
            <w:vAlign w:val="center"/>
          </w:tcPr>
          <w:p w:rsidR="00EC2F4E" w:rsidRDefault="00EC2F4E" w:rsidP="00EC2F4E">
            <w:pPr>
              <w:jc w:val="center"/>
              <w:cnfStyle w:val="100000000000" w:firstRow="1" w:lastRow="0" w:firstColumn="0" w:lastColumn="0" w:oddVBand="0" w:evenVBand="0" w:oddHBand="0" w:evenHBand="0" w:firstRowFirstColumn="0" w:firstRowLastColumn="0" w:lastRowFirstColumn="0" w:lastRowLastColumn="0"/>
            </w:pPr>
            <w:r>
              <w:t>Détection</w:t>
            </w:r>
          </w:p>
        </w:tc>
        <w:tc>
          <w:tcPr>
            <w:tcW w:w="0" w:type="auto"/>
            <w:vAlign w:val="center"/>
          </w:tcPr>
          <w:p w:rsidR="00EC2F4E" w:rsidRDefault="00EC2F4E" w:rsidP="00EC2F4E">
            <w:pPr>
              <w:jc w:val="center"/>
              <w:cnfStyle w:val="100000000000" w:firstRow="1" w:lastRow="0" w:firstColumn="0" w:lastColumn="0" w:oddVBand="0" w:evenVBand="0" w:oddHBand="0" w:evenHBand="0" w:firstRowFirstColumn="0" w:firstRowLastColumn="0" w:lastRowFirstColumn="0" w:lastRowLastColumn="0"/>
            </w:pPr>
            <w:r>
              <w:t>Documentation</w:t>
            </w:r>
          </w:p>
        </w:tc>
        <w:tc>
          <w:tcPr>
            <w:tcW w:w="1430" w:type="dxa"/>
            <w:vAlign w:val="center"/>
          </w:tcPr>
          <w:p w:rsidR="00EC2F4E" w:rsidRDefault="00EC2F4E" w:rsidP="00EC2F4E">
            <w:pPr>
              <w:jc w:val="center"/>
              <w:cnfStyle w:val="100000000000" w:firstRow="1" w:lastRow="0" w:firstColumn="0" w:lastColumn="0" w:oddVBand="0" w:evenVBand="0" w:oddHBand="0" w:evenHBand="0" w:firstRowFirstColumn="0" w:firstRowLastColumn="0" w:lastRowFirstColumn="0" w:lastRowLastColumn="0"/>
            </w:pPr>
            <w:r>
              <w:t>Bibliographie</w:t>
            </w:r>
          </w:p>
        </w:tc>
      </w:tr>
      <w:tr w:rsidR="00EC2F4E" w:rsidTr="00E31F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dxa"/>
            <w:vAlign w:val="center"/>
          </w:tcPr>
          <w:p w:rsidR="00EC2F4E" w:rsidRDefault="00EC2F4E" w:rsidP="00EC2F4E">
            <w:pPr>
              <w:jc w:val="center"/>
            </w:pPr>
            <w:r>
              <w:t>F Forest</w:t>
            </w:r>
          </w:p>
        </w:tc>
        <w:tc>
          <w:tcPr>
            <w:tcW w:w="0" w:type="auto"/>
          </w:tcPr>
          <w:p w:rsidR="00EC2F4E" w:rsidRDefault="009D1D56" w:rsidP="00EC2F4E">
            <w:pPr>
              <w:cnfStyle w:val="000000100000" w:firstRow="0" w:lastRow="0" w:firstColumn="0" w:lastColumn="0" w:oddVBand="0" w:evenVBand="0" w:oddHBand="1" w:evenHBand="0" w:firstRowFirstColumn="0" w:firstRowLastColumn="0" w:lastRowFirstColumn="0" w:lastRowLastColumn="0"/>
            </w:pPr>
            <w:r>
              <w:t>+</w:t>
            </w:r>
          </w:p>
        </w:tc>
        <w:tc>
          <w:tcPr>
            <w:tcW w:w="0" w:type="auto"/>
          </w:tcPr>
          <w:p w:rsidR="00EC2F4E" w:rsidRDefault="00EC2F4E" w:rsidP="00EC2F4E">
            <w:pPr>
              <w:cnfStyle w:val="000000100000" w:firstRow="0" w:lastRow="0" w:firstColumn="0" w:lastColumn="0" w:oddVBand="0" w:evenVBand="0" w:oddHBand="1" w:evenHBand="0" w:firstRowFirstColumn="0" w:firstRowLastColumn="0" w:lastRowFirstColumn="0" w:lastRowLastColumn="0"/>
            </w:pPr>
            <w:r>
              <w:t>+</w:t>
            </w:r>
          </w:p>
        </w:tc>
        <w:tc>
          <w:tcPr>
            <w:tcW w:w="0" w:type="auto"/>
          </w:tcPr>
          <w:p w:rsidR="00EC2F4E" w:rsidRDefault="00EC2F4E" w:rsidP="00EC2F4E">
            <w:pPr>
              <w:cnfStyle w:val="000000100000" w:firstRow="0" w:lastRow="0" w:firstColumn="0" w:lastColumn="0" w:oddVBand="0" w:evenVBand="0" w:oddHBand="1" w:evenHBand="0" w:firstRowFirstColumn="0" w:firstRowLastColumn="0" w:lastRowFirstColumn="0" w:lastRowLastColumn="0"/>
            </w:pPr>
            <w:r>
              <w:t>++</w:t>
            </w:r>
          </w:p>
        </w:tc>
        <w:tc>
          <w:tcPr>
            <w:tcW w:w="0" w:type="auto"/>
          </w:tcPr>
          <w:p w:rsidR="00EC2F4E" w:rsidRDefault="00EC2F4E" w:rsidP="00EC2F4E">
            <w:pPr>
              <w:cnfStyle w:val="000000100000" w:firstRow="0" w:lastRow="0" w:firstColumn="0" w:lastColumn="0" w:oddVBand="0" w:evenVBand="0" w:oddHBand="1" w:evenHBand="0" w:firstRowFirstColumn="0" w:firstRowLastColumn="0" w:lastRowFirstColumn="0" w:lastRowLastColumn="0"/>
            </w:pPr>
            <w:r>
              <w:t>+</w:t>
            </w:r>
          </w:p>
        </w:tc>
        <w:tc>
          <w:tcPr>
            <w:tcW w:w="0" w:type="auto"/>
          </w:tcPr>
          <w:p w:rsidR="00EC2F4E" w:rsidRDefault="00CD68D4" w:rsidP="00EC2F4E">
            <w:pPr>
              <w:cnfStyle w:val="000000100000" w:firstRow="0" w:lastRow="0" w:firstColumn="0" w:lastColumn="0" w:oddVBand="0" w:evenVBand="0" w:oddHBand="1" w:evenHBand="0" w:firstRowFirstColumn="0" w:firstRowLastColumn="0" w:lastRowFirstColumn="0" w:lastRowLastColumn="0"/>
            </w:pPr>
            <w:r>
              <w:t>#</w:t>
            </w:r>
          </w:p>
        </w:tc>
        <w:tc>
          <w:tcPr>
            <w:tcW w:w="0" w:type="auto"/>
          </w:tcPr>
          <w:p w:rsidR="00EC2F4E" w:rsidRDefault="003E035F" w:rsidP="00EC2F4E">
            <w:pPr>
              <w:cnfStyle w:val="000000100000" w:firstRow="0" w:lastRow="0" w:firstColumn="0" w:lastColumn="0" w:oddVBand="0" w:evenVBand="0" w:oddHBand="1" w:evenHBand="0" w:firstRowFirstColumn="0" w:firstRowLastColumn="0" w:lastRowFirstColumn="0" w:lastRowLastColumn="0"/>
            </w:pPr>
            <w:r>
              <w:t>O</w:t>
            </w:r>
          </w:p>
        </w:tc>
        <w:tc>
          <w:tcPr>
            <w:tcW w:w="1430" w:type="dxa"/>
          </w:tcPr>
          <w:p w:rsidR="00EC2F4E" w:rsidRDefault="00EC2F4E" w:rsidP="00EC2F4E">
            <w:pPr>
              <w:cnfStyle w:val="000000100000" w:firstRow="0" w:lastRow="0" w:firstColumn="0" w:lastColumn="0" w:oddVBand="0" w:evenVBand="0" w:oddHBand="1" w:evenHBand="0" w:firstRowFirstColumn="0" w:firstRowLastColumn="0" w:lastRowFirstColumn="0" w:lastRowLastColumn="0"/>
            </w:pPr>
            <w:r>
              <w:t>++</w:t>
            </w:r>
          </w:p>
        </w:tc>
      </w:tr>
      <w:tr w:rsidR="00EC2F4E" w:rsidTr="00E31F0C">
        <w:tc>
          <w:tcPr>
            <w:cnfStyle w:val="001000000000" w:firstRow="0" w:lastRow="0" w:firstColumn="1" w:lastColumn="0" w:oddVBand="0" w:evenVBand="0" w:oddHBand="0" w:evenHBand="0" w:firstRowFirstColumn="0" w:firstRowLastColumn="0" w:lastRowFirstColumn="0" w:lastRowLastColumn="0"/>
            <w:tcW w:w="1311" w:type="dxa"/>
            <w:vAlign w:val="center"/>
          </w:tcPr>
          <w:p w:rsidR="00EC2F4E" w:rsidRDefault="00EC2F4E" w:rsidP="00EC2F4E">
            <w:pPr>
              <w:jc w:val="center"/>
            </w:pPr>
            <w:r>
              <w:t>R Priem</w:t>
            </w:r>
          </w:p>
        </w:tc>
        <w:tc>
          <w:tcPr>
            <w:tcW w:w="0" w:type="auto"/>
          </w:tcPr>
          <w:p w:rsidR="00EC2F4E" w:rsidRDefault="00CD68D4" w:rsidP="00EC2F4E">
            <w:pPr>
              <w:cnfStyle w:val="000000000000" w:firstRow="0" w:lastRow="0" w:firstColumn="0" w:lastColumn="0" w:oddVBand="0" w:evenVBand="0" w:oddHBand="0" w:evenHBand="0" w:firstRowFirstColumn="0" w:firstRowLastColumn="0" w:lastRowFirstColumn="0" w:lastRowLastColumn="0"/>
            </w:pPr>
            <w:r>
              <w:t>#</w:t>
            </w:r>
          </w:p>
        </w:tc>
        <w:tc>
          <w:tcPr>
            <w:tcW w:w="0" w:type="auto"/>
          </w:tcPr>
          <w:p w:rsidR="00EC2F4E" w:rsidRDefault="003E035F" w:rsidP="00EC2F4E">
            <w:pPr>
              <w:cnfStyle w:val="000000000000" w:firstRow="0" w:lastRow="0" w:firstColumn="0" w:lastColumn="0" w:oddVBand="0" w:evenVBand="0" w:oddHBand="0" w:evenHBand="0" w:firstRowFirstColumn="0" w:firstRowLastColumn="0" w:lastRowFirstColumn="0" w:lastRowLastColumn="0"/>
            </w:pPr>
            <w:r>
              <w:t>O</w:t>
            </w:r>
          </w:p>
        </w:tc>
        <w:tc>
          <w:tcPr>
            <w:tcW w:w="0" w:type="auto"/>
          </w:tcPr>
          <w:p w:rsidR="00EC2F4E" w:rsidRDefault="00EC2F4E" w:rsidP="00EC2F4E">
            <w:pPr>
              <w:cnfStyle w:val="000000000000" w:firstRow="0" w:lastRow="0" w:firstColumn="0" w:lastColumn="0" w:oddVBand="0" w:evenVBand="0" w:oddHBand="0" w:evenHBand="0" w:firstRowFirstColumn="0" w:firstRowLastColumn="0" w:lastRowFirstColumn="0" w:lastRowLastColumn="0"/>
            </w:pPr>
            <w:r>
              <w:t>+</w:t>
            </w:r>
          </w:p>
        </w:tc>
        <w:tc>
          <w:tcPr>
            <w:tcW w:w="0" w:type="auto"/>
          </w:tcPr>
          <w:p w:rsidR="00EC2F4E" w:rsidRDefault="003E035F" w:rsidP="00EC2F4E">
            <w:pPr>
              <w:cnfStyle w:val="000000000000" w:firstRow="0" w:lastRow="0" w:firstColumn="0" w:lastColumn="0" w:oddVBand="0" w:evenVBand="0" w:oddHBand="0" w:evenHBand="0" w:firstRowFirstColumn="0" w:firstRowLastColumn="0" w:lastRowFirstColumn="0" w:lastRowLastColumn="0"/>
            </w:pPr>
            <w:r>
              <w:t>O</w:t>
            </w:r>
          </w:p>
        </w:tc>
        <w:tc>
          <w:tcPr>
            <w:tcW w:w="0" w:type="auto"/>
          </w:tcPr>
          <w:p w:rsidR="00EC2F4E" w:rsidRDefault="00EC2F4E" w:rsidP="00EC2F4E">
            <w:pPr>
              <w:cnfStyle w:val="000000000000" w:firstRow="0" w:lastRow="0" w:firstColumn="0" w:lastColumn="0" w:oddVBand="0" w:evenVBand="0" w:oddHBand="0" w:evenHBand="0" w:firstRowFirstColumn="0" w:firstRowLastColumn="0" w:lastRowFirstColumn="0" w:lastRowLastColumn="0"/>
            </w:pPr>
            <w:r>
              <w:t>+</w:t>
            </w:r>
          </w:p>
        </w:tc>
        <w:tc>
          <w:tcPr>
            <w:tcW w:w="0" w:type="auto"/>
          </w:tcPr>
          <w:p w:rsidR="00EC2F4E" w:rsidRDefault="003E035F" w:rsidP="00EC2F4E">
            <w:pPr>
              <w:cnfStyle w:val="000000000000" w:firstRow="0" w:lastRow="0" w:firstColumn="0" w:lastColumn="0" w:oddVBand="0" w:evenVBand="0" w:oddHBand="0" w:evenHBand="0" w:firstRowFirstColumn="0" w:firstRowLastColumn="0" w:lastRowFirstColumn="0" w:lastRowLastColumn="0"/>
            </w:pPr>
            <w:r>
              <w:t>O</w:t>
            </w:r>
          </w:p>
        </w:tc>
        <w:tc>
          <w:tcPr>
            <w:tcW w:w="1430" w:type="dxa"/>
          </w:tcPr>
          <w:p w:rsidR="00EC2F4E" w:rsidRDefault="00EC2F4E" w:rsidP="00EC2F4E">
            <w:pPr>
              <w:cnfStyle w:val="000000000000" w:firstRow="0" w:lastRow="0" w:firstColumn="0" w:lastColumn="0" w:oddVBand="0" w:evenVBand="0" w:oddHBand="0" w:evenHBand="0" w:firstRowFirstColumn="0" w:firstRowLastColumn="0" w:lastRowFirstColumn="0" w:lastRowLastColumn="0"/>
            </w:pPr>
            <w:r>
              <w:t>++</w:t>
            </w:r>
          </w:p>
        </w:tc>
      </w:tr>
      <w:tr w:rsidR="00EC2F4E" w:rsidTr="00E31F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dxa"/>
            <w:vAlign w:val="center"/>
          </w:tcPr>
          <w:p w:rsidR="00EC2F4E" w:rsidRDefault="00EC2F4E" w:rsidP="00EC2F4E">
            <w:pPr>
              <w:jc w:val="center"/>
            </w:pPr>
            <w:r>
              <w:t>A Lahbabi</w:t>
            </w:r>
          </w:p>
        </w:tc>
        <w:tc>
          <w:tcPr>
            <w:tcW w:w="0" w:type="auto"/>
          </w:tcPr>
          <w:p w:rsidR="00EC2F4E" w:rsidRDefault="00EC2F4E" w:rsidP="00EC2F4E">
            <w:pPr>
              <w:cnfStyle w:val="000000100000" w:firstRow="0" w:lastRow="0" w:firstColumn="0" w:lastColumn="0" w:oddVBand="0" w:evenVBand="0" w:oddHBand="1" w:evenHBand="0" w:firstRowFirstColumn="0" w:firstRowLastColumn="0" w:lastRowFirstColumn="0" w:lastRowLastColumn="0"/>
            </w:pPr>
            <w:r>
              <w:t>+</w:t>
            </w:r>
          </w:p>
        </w:tc>
        <w:tc>
          <w:tcPr>
            <w:tcW w:w="0" w:type="auto"/>
          </w:tcPr>
          <w:p w:rsidR="00EC2F4E" w:rsidRDefault="003E035F" w:rsidP="00EC2F4E">
            <w:pPr>
              <w:cnfStyle w:val="000000100000" w:firstRow="0" w:lastRow="0" w:firstColumn="0" w:lastColumn="0" w:oddVBand="0" w:evenVBand="0" w:oddHBand="1" w:evenHBand="0" w:firstRowFirstColumn="0" w:firstRowLastColumn="0" w:lastRowFirstColumn="0" w:lastRowLastColumn="0"/>
            </w:pPr>
            <w:r>
              <w:t>O</w:t>
            </w:r>
          </w:p>
        </w:tc>
        <w:tc>
          <w:tcPr>
            <w:tcW w:w="0" w:type="auto"/>
          </w:tcPr>
          <w:p w:rsidR="00EC2F4E" w:rsidRDefault="00CD68D4" w:rsidP="00EC2F4E">
            <w:pPr>
              <w:cnfStyle w:val="000000100000" w:firstRow="0" w:lastRow="0" w:firstColumn="0" w:lastColumn="0" w:oddVBand="0" w:evenVBand="0" w:oddHBand="1" w:evenHBand="0" w:firstRowFirstColumn="0" w:firstRowLastColumn="0" w:lastRowFirstColumn="0" w:lastRowLastColumn="0"/>
            </w:pPr>
            <w:r>
              <w:t>#</w:t>
            </w:r>
          </w:p>
        </w:tc>
        <w:tc>
          <w:tcPr>
            <w:tcW w:w="0" w:type="auto"/>
          </w:tcPr>
          <w:p w:rsidR="00EC2F4E" w:rsidRDefault="00EC2F4E" w:rsidP="00EC2F4E">
            <w:pPr>
              <w:cnfStyle w:val="000000100000" w:firstRow="0" w:lastRow="0" w:firstColumn="0" w:lastColumn="0" w:oddVBand="0" w:evenVBand="0" w:oddHBand="1" w:evenHBand="0" w:firstRowFirstColumn="0" w:firstRowLastColumn="0" w:lastRowFirstColumn="0" w:lastRowLastColumn="0"/>
            </w:pPr>
            <w:r>
              <w:t>+</w:t>
            </w:r>
          </w:p>
        </w:tc>
        <w:tc>
          <w:tcPr>
            <w:tcW w:w="0" w:type="auto"/>
          </w:tcPr>
          <w:p w:rsidR="00EC2F4E" w:rsidRDefault="00EC2F4E" w:rsidP="00EC2F4E">
            <w:pPr>
              <w:cnfStyle w:val="000000100000" w:firstRow="0" w:lastRow="0" w:firstColumn="0" w:lastColumn="0" w:oddVBand="0" w:evenVBand="0" w:oddHBand="1" w:evenHBand="0" w:firstRowFirstColumn="0" w:firstRowLastColumn="0" w:lastRowFirstColumn="0" w:lastRowLastColumn="0"/>
            </w:pPr>
            <w:r>
              <w:t>++</w:t>
            </w:r>
          </w:p>
        </w:tc>
        <w:tc>
          <w:tcPr>
            <w:tcW w:w="0" w:type="auto"/>
          </w:tcPr>
          <w:p w:rsidR="00EC2F4E" w:rsidRDefault="003E035F" w:rsidP="00EC2F4E">
            <w:pPr>
              <w:cnfStyle w:val="000000100000" w:firstRow="0" w:lastRow="0" w:firstColumn="0" w:lastColumn="0" w:oddVBand="0" w:evenVBand="0" w:oddHBand="1" w:evenHBand="0" w:firstRowFirstColumn="0" w:firstRowLastColumn="0" w:lastRowFirstColumn="0" w:lastRowLastColumn="0"/>
            </w:pPr>
            <w:r>
              <w:t>O</w:t>
            </w:r>
          </w:p>
        </w:tc>
        <w:tc>
          <w:tcPr>
            <w:tcW w:w="1430" w:type="dxa"/>
          </w:tcPr>
          <w:p w:rsidR="00EC2F4E" w:rsidRDefault="00EC2F4E" w:rsidP="00EC2F4E">
            <w:pPr>
              <w:cnfStyle w:val="000000100000" w:firstRow="0" w:lastRow="0" w:firstColumn="0" w:lastColumn="0" w:oddVBand="0" w:evenVBand="0" w:oddHBand="1" w:evenHBand="0" w:firstRowFirstColumn="0" w:firstRowLastColumn="0" w:lastRowFirstColumn="0" w:lastRowLastColumn="0"/>
            </w:pPr>
            <w:r>
              <w:t>++</w:t>
            </w:r>
          </w:p>
        </w:tc>
      </w:tr>
      <w:tr w:rsidR="00EC2F4E" w:rsidTr="00E31F0C">
        <w:tc>
          <w:tcPr>
            <w:cnfStyle w:val="001000000000" w:firstRow="0" w:lastRow="0" w:firstColumn="1" w:lastColumn="0" w:oddVBand="0" w:evenVBand="0" w:oddHBand="0" w:evenHBand="0" w:firstRowFirstColumn="0" w:firstRowLastColumn="0" w:lastRowFirstColumn="0" w:lastRowLastColumn="0"/>
            <w:tcW w:w="1311" w:type="dxa"/>
            <w:vAlign w:val="center"/>
          </w:tcPr>
          <w:p w:rsidR="00EC2F4E" w:rsidRDefault="00EC2F4E" w:rsidP="00EC2F4E">
            <w:pPr>
              <w:jc w:val="center"/>
            </w:pPr>
            <w:r>
              <w:t>Y Wang</w:t>
            </w:r>
          </w:p>
        </w:tc>
        <w:tc>
          <w:tcPr>
            <w:tcW w:w="0" w:type="auto"/>
          </w:tcPr>
          <w:p w:rsidR="00EC2F4E" w:rsidRDefault="00EC2F4E" w:rsidP="00EC2F4E">
            <w:pPr>
              <w:cnfStyle w:val="000000000000" w:firstRow="0" w:lastRow="0" w:firstColumn="0" w:lastColumn="0" w:oddVBand="0" w:evenVBand="0" w:oddHBand="0" w:evenHBand="0" w:firstRowFirstColumn="0" w:firstRowLastColumn="0" w:lastRowFirstColumn="0" w:lastRowLastColumn="0"/>
            </w:pPr>
            <w:r>
              <w:t>+</w:t>
            </w:r>
          </w:p>
        </w:tc>
        <w:tc>
          <w:tcPr>
            <w:tcW w:w="0" w:type="auto"/>
          </w:tcPr>
          <w:p w:rsidR="00EC2F4E" w:rsidRDefault="00CD68D4" w:rsidP="00EC2F4E">
            <w:pPr>
              <w:cnfStyle w:val="000000000000" w:firstRow="0" w:lastRow="0" w:firstColumn="0" w:lastColumn="0" w:oddVBand="0" w:evenVBand="0" w:oddHBand="0" w:evenHBand="0" w:firstRowFirstColumn="0" w:firstRowLastColumn="0" w:lastRowFirstColumn="0" w:lastRowLastColumn="0"/>
            </w:pPr>
            <w:r>
              <w:t>#</w:t>
            </w:r>
          </w:p>
        </w:tc>
        <w:tc>
          <w:tcPr>
            <w:tcW w:w="0" w:type="auto"/>
          </w:tcPr>
          <w:p w:rsidR="00EC2F4E" w:rsidRDefault="00EC2F4E" w:rsidP="00EC2F4E">
            <w:pPr>
              <w:cnfStyle w:val="000000000000" w:firstRow="0" w:lastRow="0" w:firstColumn="0" w:lastColumn="0" w:oddVBand="0" w:evenVBand="0" w:oddHBand="0" w:evenHBand="0" w:firstRowFirstColumn="0" w:firstRowLastColumn="0" w:lastRowFirstColumn="0" w:lastRowLastColumn="0"/>
            </w:pPr>
            <w:r>
              <w:t>++</w:t>
            </w:r>
          </w:p>
        </w:tc>
        <w:tc>
          <w:tcPr>
            <w:tcW w:w="0" w:type="auto"/>
          </w:tcPr>
          <w:p w:rsidR="00EC2F4E" w:rsidRDefault="00CD68D4" w:rsidP="00EC2F4E">
            <w:pPr>
              <w:cnfStyle w:val="000000000000" w:firstRow="0" w:lastRow="0" w:firstColumn="0" w:lastColumn="0" w:oddVBand="0" w:evenVBand="0" w:oddHBand="0" w:evenHBand="0" w:firstRowFirstColumn="0" w:firstRowLastColumn="0" w:lastRowFirstColumn="0" w:lastRowLastColumn="0"/>
            </w:pPr>
            <w:r>
              <w:t>#</w:t>
            </w:r>
          </w:p>
        </w:tc>
        <w:tc>
          <w:tcPr>
            <w:tcW w:w="0" w:type="auto"/>
          </w:tcPr>
          <w:p w:rsidR="00EC2F4E" w:rsidRDefault="00EC2F4E" w:rsidP="00EC2F4E">
            <w:pPr>
              <w:cnfStyle w:val="000000000000" w:firstRow="0" w:lastRow="0" w:firstColumn="0" w:lastColumn="0" w:oddVBand="0" w:evenVBand="0" w:oddHBand="0" w:evenHBand="0" w:firstRowFirstColumn="0" w:firstRowLastColumn="0" w:lastRowFirstColumn="0" w:lastRowLastColumn="0"/>
            </w:pPr>
            <w:r>
              <w:t>+</w:t>
            </w:r>
            <w:r w:rsidR="00C162C8">
              <w:t>+</w:t>
            </w:r>
          </w:p>
        </w:tc>
        <w:tc>
          <w:tcPr>
            <w:tcW w:w="0" w:type="auto"/>
          </w:tcPr>
          <w:p w:rsidR="00EC2F4E" w:rsidRDefault="00EC2F4E" w:rsidP="00EC2F4E">
            <w:pPr>
              <w:cnfStyle w:val="000000000000" w:firstRow="0" w:lastRow="0" w:firstColumn="0" w:lastColumn="0" w:oddVBand="0" w:evenVBand="0" w:oddHBand="0" w:evenHBand="0" w:firstRowFirstColumn="0" w:firstRowLastColumn="0" w:lastRowFirstColumn="0" w:lastRowLastColumn="0"/>
            </w:pPr>
            <w:r>
              <w:t>++</w:t>
            </w:r>
          </w:p>
        </w:tc>
        <w:tc>
          <w:tcPr>
            <w:tcW w:w="1430" w:type="dxa"/>
          </w:tcPr>
          <w:p w:rsidR="00EC2F4E" w:rsidRDefault="00EC2F4E" w:rsidP="00EC2F4E">
            <w:pPr>
              <w:cnfStyle w:val="000000000000" w:firstRow="0" w:lastRow="0" w:firstColumn="0" w:lastColumn="0" w:oddVBand="0" w:evenVBand="0" w:oddHBand="0" w:evenHBand="0" w:firstRowFirstColumn="0" w:firstRowLastColumn="0" w:lastRowFirstColumn="0" w:lastRowLastColumn="0"/>
            </w:pPr>
            <w:r>
              <w:t>+</w:t>
            </w:r>
          </w:p>
        </w:tc>
      </w:tr>
      <w:tr w:rsidR="00EC2F4E" w:rsidTr="00E31F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dxa"/>
            <w:vAlign w:val="center"/>
          </w:tcPr>
          <w:p w:rsidR="00EC2F4E" w:rsidRDefault="00FD56C7" w:rsidP="00EC2F4E">
            <w:pPr>
              <w:jc w:val="center"/>
            </w:pPr>
            <w:r>
              <w:t>M B</w:t>
            </w:r>
            <w:r w:rsidR="00EC2F4E">
              <w:t>audry</w:t>
            </w:r>
          </w:p>
        </w:tc>
        <w:tc>
          <w:tcPr>
            <w:tcW w:w="0" w:type="auto"/>
          </w:tcPr>
          <w:p w:rsidR="00EC2F4E" w:rsidRDefault="003E035F" w:rsidP="00EC2F4E">
            <w:pPr>
              <w:cnfStyle w:val="000000100000" w:firstRow="0" w:lastRow="0" w:firstColumn="0" w:lastColumn="0" w:oddVBand="0" w:evenVBand="0" w:oddHBand="1" w:evenHBand="0" w:firstRowFirstColumn="0" w:firstRowLastColumn="0" w:lastRowFirstColumn="0" w:lastRowLastColumn="0"/>
            </w:pPr>
            <w:r>
              <w:t>+</w:t>
            </w:r>
          </w:p>
        </w:tc>
        <w:tc>
          <w:tcPr>
            <w:tcW w:w="0" w:type="auto"/>
          </w:tcPr>
          <w:p w:rsidR="00EC2F4E" w:rsidRDefault="003E035F" w:rsidP="00EC2F4E">
            <w:pPr>
              <w:cnfStyle w:val="000000100000" w:firstRow="0" w:lastRow="0" w:firstColumn="0" w:lastColumn="0" w:oddVBand="0" w:evenVBand="0" w:oddHBand="1" w:evenHBand="0" w:firstRowFirstColumn="0" w:firstRowLastColumn="0" w:lastRowFirstColumn="0" w:lastRowLastColumn="0"/>
            </w:pPr>
            <w:r>
              <w:t>O</w:t>
            </w:r>
          </w:p>
        </w:tc>
        <w:tc>
          <w:tcPr>
            <w:tcW w:w="0" w:type="auto"/>
          </w:tcPr>
          <w:p w:rsidR="00EC2F4E" w:rsidRDefault="003E035F" w:rsidP="00EC2F4E">
            <w:pPr>
              <w:cnfStyle w:val="000000100000" w:firstRow="0" w:lastRow="0" w:firstColumn="0" w:lastColumn="0" w:oddVBand="0" w:evenVBand="0" w:oddHBand="1" w:evenHBand="0" w:firstRowFirstColumn="0" w:firstRowLastColumn="0" w:lastRowFirstColumn="0" w:lastRowLastColumn="0"/>
            </w:pPr>
            <w:r>
              <w:t>+</w:t>
            </w:r>
          </w:p>
        </w:tc>
        <w:tc>
          <w:tcPr>
            <w:tcW w:w="0" w:type="auto"/>
          </w:tcPr>
          <w:p w:rsidR="00EC2F4E" w:rsidRDefault="003E035F" w:rsidP="00EC2F4E">
            <w:pPr>
              <w:cnfStyle w:val="000000100000" w:firstRow="0" w:lastRow="0" w:firstColumn="0" w:lastColumn="0" w:oddVBand="0" w:evenVBand="0" w:oddHBand="1" w:evenHBand="0" w:firstRowFirstColumn="0" w:firstRowLastColumn="0" w:lastRowFirstColumn="0" w:lastRowLastColumn="0"/>
            </w:pPr>
            <w:r>
              <w:t>O</w:t>
            </w:r>
          </w:p>
        </w:tc>
        <w:tc>
          <w:tcPr>
            <w:tcW w:w="0" w:type="auto"/>
          </w:tcPr>
          <w:p w:rsidR="00EC2F4E" w:rsidRDefault="003E035F" w:rsidP="00EC2F4E">
            <w:pPr>
              <w:cnfStyle w:val="000000100000" w:firstRow="0" w:lastRow="0" w:firstColumn="0" w:lastColumn="0" w:oddVBand="0" w:evenVBand="0" w:oddHBand="1" w:evenHBand="0" w:firstRowFirstColumn="0" w:firstRowLastColumn="0" w:lastRowFirstColumn="0" w:lastRowLastColumn="0"/>
            </w:pPr>
            <w:r>
              <w:t>+</w:t>
            </w:r>
            <w:r w:rsidR="00C162C8">
              <w:t>+</w:t>
            </w:r>
          </w:p>
        </w:tc>
        <w:tc>
          <w:tcPr>
            <w:tcW w:w="0" w:type="auto"/>
          </w:tcPr>
          <w:p w:rsidR="00EC2F4E" w:rsidRDefault="003E035F" w:rsidP="00EC2F4E">
            <w:pPr>
              <w:cnfStyle w:val="000000100000" w:firstRow="0" w:lastRow="0" w:firstColumn="0" w:lastColumn="0" w:oddVBand="0" w:evenVBand="0" w:oddHBand="1" w:evenHBand="0" w:firstRowFirstColumn="0" w:firstRowLastColumn="0" w:lastRowFirstColumn="0" w:lastRowLastColumn="0"/>
            </w:pPr>
            <w:r>
              <w:t>++</w:t>
            </w:r>
            <w:r w:rsidR="009D7383">
              <w:t>+</w:t>
            </w:r>
          </w:p>
        </w:tc>
        <w:tc>
          <w:tcPr>
            <w:tcW w:w="1430" w:type="dxa"/>
          </w:tcPr>
          <w:p w:rsidR="00EC2F4E" w:rsidRDefault="00CD68D4" w:rsidP="00EC2F4E">
            <w:pPr>
              <w:cnfStyle w:val="000000100000" w:firstRow="0" w:lastRow="0" w:firstColumn="0" w:lastColumn="0" w:oddVBand="0" w:evenVBand="0" w:oddHBand="1" w:evenHBand="0" w:firstRowFirstColumn="0" w:firstRowLastColumn="0" w:lastRowFirstColumn="0" w:lastRowLastColumn="0"/>
            </w:pPr>
            <w:r>
              <w:t>#</w:t>
            </w:r>
          </w:p>
        </w:tc>
      </w:tr>
      <w:tr w:rsidR="00EC2F4E" w:rsidTr="00E31F0C">
        <w:trPr>
          <w:trHeight w:val="273"/>
        </w:trPr>
        <w:tc>
          <w:tcPr>
            <w:cnfStyle w:val="001000000000" w:firstRow="0" w:lastRow="0" w:firstColumn="1" w:lastColumn="0" w:oddVBand="0" w:evenVBand="0" w:oddHBand="0" w:evenHBand="0" w:firstRowFirstColumn="0" w:firstRowLastColumn="0" w:lastRowFirstColumn="0" w:lastRowLastColumn="0"/>
            <w:tcW w:w="1311" w:type="dxa"/>
            <w:vAlign w:val="center"/>
          </w:tcPr>
          <w:p w:rsidR="00EC2F4E" w:rsidRDefault="00EC2F4E" w:rsidP="00EC2F4E">
            <w:pPr>
              <w:jc w:val="center"/>
            </w:pPr>
            <w:r>
              <w:t>Q Jacob</w:t>
            </w:r>
          </w:p>
        </w:tc>
        <w:tc>
          <w:tcPr>
            <w:tcW w:w="0" w:type="auto"/>
          </w:tcPr>
          <w:p w:rsidR="00EC2F4E" w:rsidRDefault="003E035F" w:rsidP="00EC2F4E">
            <w:pPr>
              <w:cnfStyle w:val="000000000000" w:firstRow="0" w:lastRow="0" w:firstColumn="0" w:lastColumn="0" w:oddVBand="0" w:evenVBand="0" w:oddHBand="0" w:evenHBand="0" w:firstRowFirstColumn="0" w:firstRowLastColumn="0" w:lastRowFirstColumn="0" w:lastRowLastColumn="0"/>
            </w:pPr>
            <w:r>
              <w:t>+</w:t>
            </w:r>
          </w:p>
        </w:tc>
        <w:tc>
          <w:tcPr>
            <w:tcW w:w="0" w:type="auto"/>
          </w:tcPr>
          <w:p w:rsidR="00EC2F4E" w:rsidRDefault="003E035F" w:rsidP="00EC2F4E">
            <w:pPr>
              <w:cnfStyle w:val="000000000000" w:firstRow="0" w:lastRow="0" w:firstColumn="0" w:lastColumn="0" w:oddVBand="0" w:evenVBand="0" w:oddHBand="0" w:evenHBand="0" w:firstRowFirstColumn="0" w:firstRowLastColumn="0" w:lastRowFirstColumn="0" w:lastRowLastColumn="0"/>
            </w:pPr>
            <w:r>
              <w:t>O</w:t>
            </w:r>
          </w:p>
        </w:tc>
        <w:tc>
          <w:tcPr>
            <w:tcW w:w="0" w:type="auto"/>
          </w:tcPr>
          <w:p w:rsidR="00EC2F4E" w:rsidRDefault="003E035F" w:rsidP="00EC2F4E">
            <w:pPr>
              <w:cnfStyle w:val="000000000000" w:firstRow="0" w:lastRow="0" w:firstColumn="0" w:lastColumn="0" w:oddVBand="0" w:evenVBand="0" w:oddHBand="0" w:evenHBand="0" w:firstRowFirstColumn="0" w:firstRowLastColumn="0" w:lastRowFirstColumn="0" w:lastRowLastColumn="0"/>
            </w:pPr>
            <w:r>
              <w:t>++</w:t>
            </w:r>
          </w:p>
        </w:tc>
        <w:tc>
          <w:tcPr>
            <w:tcW w:w="0" w:type="auto"/>
          </w:tcPr>
          <w:p w:rsidR="00EC2F4E" w:rsidRDefault="00EC2F4E" w:rsidP="00EC2F4E">
            <w:pPr>
              <w:cnfStyle w:val="000000000000" w:firstRow="0" w:lastRow="0" w:firstColumn="0" w:lastColumn="0" w:oddVBand="0" w:evenVBand="0" w:oddHBand="0" w:evenHBand="0" w:firstRowFirstColumn="0" w:firstRowLastColumn="0" w:lastRowFirstColumn="0" w:lastRowLastColumn="0"/>
            </w:pPr>
            <w:r>
              <w:t>++</w:t>
            </w:r>
            <w:r w:rsidR="003E035F">
              <w:t>+</w:t>
            </w:r>
          </w:p>
        </w:tc>
        <w:tc>
          <w:tcPr>
            <w:tcW w:w="0" w:type="auto"/>
          </w:tcPr>
          <w:p w:rsidR="00EC2F4E" w:rsidRDefault="003E035F" w:rsidP="00EC2F4E">
            <w:pPr>
              <w:cnfStyle w:val="000000000000" w:firstRow="0" w:lastRow="0" w:firstColumn="0" w:lastColumn="0" w:oddVBand="0" w:evenVBand="0" w:oddHBand="0" w:evenHBand="0" w:firstRowFirstColumn="0" w:firstRowLastColumn="0" w:lastRowFirstColumn="0" w:lastRowLastColumn="0"/>
            </w:pPr>
            <w:r>
              <w:t>+</w:t>
            </w:r>
          </w:p>
        </w:tc>
        <w:tc>
          <w:tcPr>
            <w:tcW w:w="0" w:type="auto"/>
          </w:tcPr>
          <w:p w:rsidR="00EC2F4E" w:rsidRDefault="00CD68D4" w:rsidP="00EC2F4E">
            <w:pPr>
              <w:cnfStyle w:val="000000000000" w:firstRow="0" w:lastRow="0" w:firstColumn="0" w:lastColumn="0" w:oddVBand="0" w:evenVBand="0" w:oddHBand="0" w:evenHBand="0" w:firstRowFirstColumn="0" w:firstRowLastColumn="0" w:lastRowFirstColumn="0" w:lastRowLastColumn="0"/>
            </w:pPr>
            <w:r>
              <w:t>#</w:t>
            </w:r>
          </w:p>
        </w:tc>
        <w:tc>
          <w:tcPr>
            <w:tcW w:w="1430" w:type="dxa"/>
          </w:tcPr>
          <w:p w:rsidR="00EC2F4E" w:rsidRDefault="003E035F" w:rsidP="00EC2F4E">
            <w:pPr>
              <w:cnfStyle w:val="000000000000" w:firstRow="0" w:lastRow="0" w:firstColumn="0" w:lastColumn="0" w:oddVBand="0" w:evenVBand="0" w:oddHBand="0" w:evenHBand="0" w:firstRowFirstColumn="0" w:firstRowLastColumn="0" w:lastRowFirstColumn="0" w:lastRowLastColumn="0"/>
            </w:pPr>
            <w:r>
              <w:t>++</w:t>
            </w:r>
          </w:p>
        </w:tc>
      </w:tr>
    </w:tbl>
    <w:p w:rsidR="00C24314" w:rsidRDefault="00C24314" w:rsidP="00CC3CBD">
      <w:pPr>
        <w:pStyle w:val="Titre1"/>
      </w:pPr>
      <w:bookmarkStart w:id="20" w:name="_Toc469410110"/>
      <w:r>
        <w:lastRenderedPageBreak/>
        <w:t>Processus du développement</w:t>
      </w:r>
      <w:bookmarkEnd w:id="20"/>
    </w:p>
    <w:p w:rsidR="00DF53F8" w:rsidRPr="00DF53F8" w:rsidRDefault="00DF53F8" w:rsidP="00DF53F8">
      <w:pPr>
        <w:pStyle w:val="Titre2"/>
      </w:pPr>
      <w:bookmarkStart w:id="21" w:name="_Toc469410111"/>
      <w:r>
        <w:t>Description</w:t>
      </w:r>
      <w:bookmarkEnd w:id="21"/>
    </w:p>
    <w:p w:rsidR="00DF53F8" w:rsidRDefault="00DF53F8" w:rsidP="00FD56C7">
      <w:pPr>
        <w:ind w:firstLine="360"/>
        <w:jc w:val="both"/>
      </w:pPr>
      <w:r>
        <w:t>Pour répondre aux exigences du donneur d’ordre, nous avons décidé</w:t>
      </w:r>
      <w:r w:rsidR="00560B3F">
        <w:t xml:space="preserve"> de diviser</w:t>
      </w:r>
      <w:r>
        <w:t xml:space="preserve"> notre projet en 4 phases consécutives : </w:t>
      </w:r>
    </w:p>
    <w:p w:rsidR="00DF53F8" w:rsidRDefault="00DF53F8" w:rsidP="00DF53F8">
      <w:pPr>
        <w:pStyle w:val="Paragraphedeliste"/>
        <w:numPr>
          <w:ilvl w:val="0"/>
          <w:numId w:val="16"/>
        </w:numPr>
      </w:pPr>
      <w:r>
        <w:t>Phase début de projet</w:t>
      </w:r>
    </w:p>
    <w:p w:rsidR="00DF53F8" w:rsidRDefault="00DF53F8" w:rsidP="00DF53F8">
      <w:pPr>
        <w:pStyle w:val="Paragraphedeliste"/>
        <w:numPr>
          <w:ilvl w:val="1"/>
          <w:numId w:val="16"/>
        </w:numPr>
      </w:pPr>
      <w:r>
        <w:t>Kick off</w:t>
      </w:r>
    </w:p>
    <w:p w:rsidR="00DF53F8" w:rsidRDefault="00DF53F8" w:rsidP="00DF53F8">
      <w:pPr>
        <w:pStyle w:val="Paragraphedeliste"/>
        <w:numPr>
          <w:ilvl w:val="1"/>
          <w:numId w:val="16"/>
        </w:numPr>
      </w:pPr>
      <w:r>
        <w:t>Formation</w:t>
      </w:r>
    </w:p>
    <w:p w:rsidR="00DF53F8" w:rsidRDefault="00DF53F8" w:rsidP="00DF53F8">
      <w:pPr>
        <w:pStyle w:val="Paragraphedeliste"/>
        <w:numPr>
          <w:ilvl w:val="0"/>
          <w:numId w:val="16"/>
        </w:numPr>
      </w:pPr>
      <w:r>
        <w:t xml:space="preserve">Phase 1 : Bibliographie </w:t>
      </w:r>
    </w:p>
    <w:p w:rsidR="00DF53F8" w:rsidRDefault="00DF53F8" w:rsidP="00DF53F8">
      <w:pPr>
        <w:pStyle w:val="Paragraphedeliste"/>
        <w:numPr>
          <w:ilvl w:val="1"/>
          <w:numId w:val="16"/>
        </w:numPr>
      </w:pPr>
      <w:r>
        <w:t>Lecture d’article</w:t>
      </w:r>
      <w:r w:rsidR="00FD56C7">
        <w:t>s</w:t>
      </w:r>
    </w:p>
    <w:p w:rsidR="00DF53F8" w:rsidRDefault="00DF53F8" w:rsidP="00DF53F8">
      <w:pPr>
        <w:pStyle w:val="Paragraphedeliste"/>
        <w:numPr>
          <w:ilvl w:val="1"/>
          <w:numId w:val="16"/>
        </w:numPr>
      </w:pPr>
      <w:r>
        <w:t>Choix technique</w:t>
      </w:r>
      <w:r w:rsidR="00FD56C7">
        <w:t>s</w:t>
      </w:r>
    </w:p>
    <w:p w:rsidR="00DF53F8" w:rsidRDefault="00DF53F8" w:rsidP="00DF53F8">
      <w:pPr>
        <w:pStyle w:val="Paragraphedeliste"/>
        <w:numPr>
          <w:ilvl w:val="0"/>
          <w:numId w:val="16"/>
        </w:numPr>
      </w:pPr>
      <w:r>
        <w:t xml:space="preserve">Phase 2 : Développement </w:t>
      </w:r>
    </w:p>
    <w:p w:rsidR="00DF53F8" w:rsidRDefault="001F4E26" w:rsidP="00DF53F8">
      <w:pPr>
        <w:pStyle w:val="Paragraphedeliste"/>
        <w:numPr>
          <w:ilvl w:val="1"/>
          <w:numId w:val="16"/>
        </w:numPr>
      </w:pPr>
      <w:r>
        <w:t>Flux A</w:t>
      </w:r>
      <w:r w:rsidR="00DF53F8">
        <w:t xml:space="preserve"> : Analyse des données </w:t>
      </w:r>
    </w:p>
    <w:p w:rsidR="00DF53F8" w:rsidRDefault="001F4E26" w:rsidP="00DF53F8">
      <w:pPr>
        <w:pStyle w:val="Paragraphedeliste"/>
        <w:numPr>
          <w:ilvl w:val="1"/>
          <w:numId w:val="16"/>
        </w:numPr>
      </w:pPr>
      <w:r>
        <w:t>Flux B</w:t>
      </w:r>
      <w:r w:rsidR="00DF53F8">
        <w:t> : Détection dans un seul vol</w:t>
      </w:r>
    </w:p>
    <w:p w:rsidR="00DF53F8" w:rsidRDefault="001F4E26" w:rsidP="00DF53F8">
      <w:pPr>
        <w:pStyle w:val="Paragraphedeliste"/>
        <w:numPr>
          <w:ilvl w:val="1"/>
          <w:numId w:val="16"/>
        </w:numPr>
      </w:pPr>
      <w:r>
        <w:t>Flux C</w:t>
      </w:r>
      <w:r w:rsidR="00DF53F8">
        <w:t> : Détection dans plusieurs vols</w:t>
      </w:r>
    </w:p>
    <w:p w:rsidR="00DF53F8" w:rsidRDefault="001F4E26" w:rsidP="00DF53F8">
      <w:pPr>
        <w:pStyle w:val="Paragraphedeliste"/>
        <w:numPr>
          <w:ilvl w:val="1"/>
          <w:numId w:val="16"/>
        </w:numPr>
      </w:pPr>
      <w:r>
        <w:t>Flux D</w:t>
      </w:r>
      <w:r w:rsidR="00DF53F8">
        <w:t xml:space="preserve"> : Détection et caractérisation  </w:t>
      </w:r>
    </w:p>
    <w:p w:rsidR="00DF53F8" w:rsidRDefault="001F4E26" w:rsidP="00DF53F8">
      <w:pPr>
        <w:pStyle w:val="Paragraphedeliste"/>
        <w:numPr>
          <w:ilvl w:val="1"/>
          <w:numId w:val="16"/>
        </w:numPr>
      </w:pPr>
      <w:r>
        <w:t>Flux E</w:t>
      </w:r>
      <w:r w:rsidR="00DF53F8">
        <w:t> : Intégration et documentation</w:t>
      </w:r>
    </w:p>
    <w:p w:rsidR="00DF53F8" w:rsidRDefault="00DF53F8" w:rsidP="00DF53F8">
      <w:pPr>
        <w:pStyle w:val="Paragraphedeliste"/>
        <w:numPr>
          <w:ilvl w:val="0"/>
          <w:numId w:val="16"/>
        </w:numPr>
      </w:pPr>
      <w:r>
        <w:t>Phase Fin de projet</w:t>
      </w:r>
    </w:p>
    <w:p w:rsidR="00DF53F8" w:rsidRDefault="00DF53F8" w:rsidP="00DF53F8">
      <w:pPr>
        <w:pStyle w:val="Paragraphedeliste"/>
        <w:numPr>
          <w:ilvl w:val="1"/>
          <w:numId w:val="16"/>
        </w:numPr>
      </w:pPr>
      <w:r>
        <w:t>Présentation</w:t>
      </w:r>
    </w:p>
    <w:p w:rsidR="00DF53F8" w:rsidRDefault="00DF53F8" w:rsidP="00FD56C7">
      <w:pPr>
        <w:ind w:firstLine="360"/>
        <w:jc w:val="both"/>
      </w:pPr>
      <w:r>
        <w:t xml:space="preserve">Le projet suivra </w:t>
      </w:r>
      <w:r w:rsidR="00FD56C7">
        <w:t>ces phases</w:t>
      </w:r>
      <w:r>
        <w:t xml:space="preserve"> de façon quasi-linéaire.</w:t>
      </w:r>
      <w:r w:rsidR="00FD56C7">
        <w:t xml:space="preserve"> A l’intérieur de chaque phase, plusieurs flux de travail pourront avoir lieu en parallèle.</w:t>
      </w:r>
      <w:r>
        <w:t xml:space="preserve"> Le diagramme de Gantt nous permet d’avoir une meilleure vision de l’enchaineme</w:t>
      </w:r>
      <w:r w:rsidR="00FD56C7">
        <w:t>nt logique de ces différentes tâ</w:t>
      </w:r>
      <w:r>
        <w:t>ches.</w:t>
      </w:r>
    </w:p>
    <w:p w:rsidR="0022343F" w:rsidRDefault="0022343F" w:rsidP="0022343F">
      <w:pPr>
        <w:keepNext/>
        <w:spacing w:before="240"/>
        <w:ind w:left="-993" w:right="-999"/>
        <w:jc w:val="both"/>
      </w:pPr>
      <w:r>
        <w:rPr>
          <w:noProof/>
        </w:rPr>
        <w:drawing>
          <wp:inline distT="0" distB="0" distL="0" distR="0" wp14:anchorId="6D981E8E" wp14:editId="7FD92398">
            <wp:extent cx="7020000" cy="3597682"/>
            <wp:effectExtent l="0" t="0" r="0" b="0"/>
            <wp:docPr id="1" name="Image 1" descr="C:\Users\r.priem\Desktop\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priem\Desktop\Gantt.PNG"/>
                    <pic:cNvPicPr>
                      <a:picLocks noChangeAspect="1" noChangeArrowheads="1"/>
                    </pic:cNvPicPr>
                  </pic:nvPicPr>
                  <pic:blipFill rotWithShape="1">
                    <a:blip r:embed="rId16">
                      <a:extLst>
                        <a:ext uri="{28A0092B-C50C-407E-A947-70E740481C1C}">
                          <a14:useLocalDpi xmlns:a14="http://schemas.microsoft.com/office/drawing/2010/main" val="0"/>
                        </a:ext>
                      </a:extLst>
                    </a:blip>
                    <a:srcRect r="1629"/>
                    <a:stretch/>
                  </pic:blipFill>
                  <pic:spPr bwMode="auto">
                    <a:xfrm>
                      <a:off x="0" y="0"/>
                      <a:ext cx="7020000" cy="3597682"/>
                    </a:xfrm>
                    <a:prstGeom prst="rect">
                      <a:avLst/>
                    </a:prstGeom>
                    <a:noFill/>
                    <a:ln>
                      <a:noFill/>
                    </a:ln>
                    <a:extLst>
                      <a:ext uri="{53640926-AAD7-44D8-BBD7-CCE9431645EC}">
                        <a14:shadowObscured xmlns:a14="http://schemas.microsoft.com/office/drawing/2010/main"/>
                      </a:ext>
                    </a:extLst>
                  </pic:spPr>
                </pic:pic>
              </a:graphicData>
            </a:graphic>
          </wp:inline>
        </w:drawing>
      </w:r>
    </w:p>
    <w:p w:rsidR="0022343F" w:rsidRPr="00DF53F8" w:rsidRDefault="0022343F" w:rsidP="0022343F">
      <w:pPr>
        <w:pStyle w:val="Lgende"/>
        <w:jc w:val="both"/>
      </w:pPr>
      <w:r>
        <w:t xml:space="preserve">Figure </w:t>
      </w:r>
      <w:fldSimple w:instr=" SEQ Figure \* ARABIC ">
        <w:r>
          <w:rPr>
            <w:noProof/>
          </w:rPr>
          <w:t>2</w:t>
        </w:r>
      </w:fldSimple>
      <w:r>
        <w:t xml:space="preserve"> : Diagramme de Gantt du projet</w:t>
      </w:r>
    </w:p>
    <w:p w:rsidR="00C24314" w:rsidRDefault="00C24314" w:rsidP="001555EA">
      <w:pPr>
        <w:pStyle w:val="Titre2"/>
      </w:pPr>
      <w:bookmarkStart w:id="22" w:name="_Ref469228513"/>
      <w:bookmarkStart w:id="23" w:name="_Toc469410112"/>
      <w:r>
        <w:lastRenderedPageBreak/>
        <w:t>Jalons</w:t>
      </w:r>
      <w:bookmarkEnd w:id="22"/>
      <w:bookmarkEnd w:id="23"/>
    </w:p>
    <w:p w:rsidR="00560B3F" w:rsidRDefault="00560B3F" w:rsidP="00FD56C7">
      <w:pPr>
        <w:ind w:firstLine="360"/>
        <w:jc w:val="both"/>
      </w:pPr>
      <w:r>
        <w:t xml:space="preserve">Le tableau </w:t>
      </w:r>
      <w:r w:rsidR="00A84853">
        <w:fldChar w:fldCharType="begin"/>
      </w:r>
      <w:r>
        <w:instrText xml:space="preserve"> REF _Ref468955952 \p \h </w:instrText>
      </w:r>
      <w:r w:rsidR="00FD56C7">
        <w:instrText xml:space="preserve"> \* MERGEFORMAT </w:instrText>
      </w:r>
      <w:r w:rsidR="00A84853">
        <w:fldChar w:fldCharType="separate"/>
      </w:r>
      <w:r>
        <w:t>ci-dessous</w:t>
      </w:r>
      <w:r w:rsidR="00A84853">
        <w:fldChar w:fldCharType="end"/>
      </w:r>
      <w:r>
        <w:t xml:space="preserve"> résume les différents jalons à respecter lors de notre projet. </w:t>
      </w:r>
      <w:r w:rsidR="00FD56C7">
        <w:t>Ces</w:t>
      </w:r>
      <w:r>
        <w:t xml:space="preserve"> jalon</w:t>
      </w:r>
      <w:r w:rsidR="00FD56C7">
        <w:t>s</w:t>
      </w:r>
      <w:r>
        <w:t xml:space="preserve"> ne pourron</w:t>
      </w:r>
      <w:r w:rsidR="00FD56C7">
        <w:t>t</w:t>
      </w:r>
      <w:r>
        <w:t xml:space="preserve"> être modifiés qu’avec l’aval des Payeurs ou du Consultant (voir </w:t>
      </w:r>
      <w:r w:rsidR="00A84853">
        <w:fldChar w:fldCharType="begin"/>
      </w:r>
      <w:r>
        <w:instrText xml:space="preserve"> REF _Ref468955598 \n \h </w:instrText>
      </w:r>
      <w:r w:rsidR="00FD56C7">
        <w:instrText xml:space="preserve"> \* MERGEFORMAT </w:instrText>
      </w:r>
      <w:r w:rsidR="00A84853">
        <w:fldChar w:fldCharType="separate"/>
      </w:r>
      <w:r>
        <w:t>2.2</w:t>
      </w:r>
      <w:r w:rsidR="00A84853">
        <w:fldChar w:fldCharType="end"/>
      </w:r>
      <w:r>
        <w:t>)</w:t>
      </w:r>
      <w:r w:rsidR="00FD56C7">
        <w:t>,</w:t>
      </w:r>
      <w:r>
        <w:t xml:space="preserve"> suivant le cas.</w:t>
      </w:r>
    </w:p>
    <w:p w:rsidR="00560B3F" w:rsidRPr="00560B3F" w:rsidRDefault="00560B3F" w:rsidP="00560B3F">
      <w:r>
        <w:t xml:space="preserve"> </w:t>
      </w:r>
    </w:p>
    <w:tbl>
      <w:tblPr>
        <w:tblStyle w:val="Grillemoyenne3-Accent1"/>
        <w:tblW w:w="0" w:type="auto"/>
        <w:tblLook w:val="04A0" w:firstRow="1" w:lastRow="0" w:firstColumn="1" w:lastColumn="0" w:noHBand="0" w:noVBand="1"/>
      </w:tblPr>
      <w:tblGrid>
        <w:gridCol w:w="4603"/>
        <w:gridCol w:w="4603"/>
      </w:tblGrid>
      <w:tr w:rsidR="00560B3F" w:rsidTr="00560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rsidR="00560B3F" w:rsidRDefault="00560B3F" w:rsidP="00560B3F">
            <w:r>
              <w:t>Jalon</w:t>
            </w:r>
          </w:p>
        </w:tc>
        <w:tc>
          <w:tcPr>
            <w:tcW w:w="4603" w:type="dxa"/>
          </w:tcPr>
          <w:p w:rsidR="00560B3F" w:rsidRDefault="00560B3F" w:rsidP="00560B3F">
            <w:pPr>
              <w:cnfStyle w:val="100000000000" w:firstRow="1" w:lastRow="0" w:firstColumn="0" w:lastColumn="0" w:oddVBand="0" w:evenVBand="0" w:oddHBand="0" w:evenHBand="0" w:firstRowFirstColumn="0" w:firstRowLastColumn="0" w:lastRowFirstColumn="0" w:lastRowLastColumn="0"/>
            </w:pPr>
            <w:r>
              <w:t>Dates</w:t>
            </w:r>
          </w:p>
        </w:tc>
      </w:tr>
      <w:tr w:rsidR="00560B3F" w:rsidTr="00560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rsidR="00560B3F" w:rsidRDefault="00560B3F" w:rsidP="00560B3F">
            <w:r>
              <w:t>Début du Projet</w:t>
            </w:r>
          </w:p>
        </w:tc>
        <w:tc>
          <w:tcPr>
            <w:tcW w:w="4603" w:type="dxa"/>
          </w:tcPr>
          <w:p w:rsidR="00560B3F" w:rsidRDefault="002C1B57" w:rsidP="00560B3F">
            <w:pPr>
              <w:cnfStyle w:val="000000100000" w:firstRow="0" w:lastRow="0" w:firstColumn="0" w:lastColumn="0" w:oddVBand="0" w:evenVBand="0" w:oddHBand="1" w:evenHBand="0" w:firstRowFirstColumn="0" w:firstRowLastColumn="0" w:lastRowFirstColumn="0" w:lastRowLastColumn="0"/>
            </w:pPr>
            <w:r>
              <w:t xml:space="preserve">Sep </w:t>
            </w:r>
            <w:r w:rsidR="00560B3F">
              <w:t xml:space="preserve"> – 2016</w:t>
            </w:r>
          </w:p>
        </w:tc>
      </w:tr>
      <w:tr w:rsidR="00560B3F" w:rsidTr="00560B3F">
        <w:tc>
          <w:tcPr>
            <w:cnfStyle w:val="001000000000" w:firstRow="0" w:lastRow="0" w:firstColumn="1" w:lastColumn="0" w:oddVBand="0" w:evenVBand="0" w:oddHBand="0" w:evenHBand="0" w:firstRowFirstColumn="0" w:firstRowLastColumn="0" w:lastRowFirstColumn="0" w:lastRowLastColumn="0"/>
            <w:tcW w:w="4603" w:type="dxa"/>
          </w:tcPr>
          <w:p w:rsidR="00560B3F" w:rsidRDefault="00560B3F" w:rsidP="00560B3F">
            <w:r>
              <w:t>Début Phase 1</w:t>
            </w:r>
          </w:p>
        </w:tc>
        <w:tc>
          <w:tcPr>
            <w:tcW w:w="4603" w:type="dxa"/>
          </w:tcPr>
          <w:p w:rsidR="00560B3F" w:rsidRDefault="002C1B57" w:rsidP="00560B3F">
            <w:pPr>
              <w:cnfStyle w:val="000000000000" w:firstRow="0" w:lastRow="0" w:firstColumn="0" w:lastColumn="0" w:oddVBand="0" w:evenVBand="0" w:oddHBand="0" w:evenHBand="0" w:firstRowFirstColumn="0" w:firstRowLastColumn="0" w:lastRowFirstColumn="0" w:lastRowLastColumn="0"/>
            </w:pPr>
            <w:r>
              <w:t>26 Sep</w:t>
            </w:r>
            <w:r w:rsidR="00560B3F">
              <w:t xml:space="preserve"> – 2016</w:t>
            </w:r>
          </w:p>
        </w:tc>
      </w:tr>
      <w:tr w:rsidR="00560B3F" w:rsidTr="00560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rsidR="00560B3F" w:rsidRDefault="00560B3F" w:rsidP="00560B3F">
            <w:r>
              <w:t>Début Phase 2</w:t>
            </w:r>
          </w:p>
        </w:tc>
        <w:tc>
          <w:tcPr>
            <w:tcW w:w="4603" w:type="dxa"/>
          </w:tcPr>
          <w:p w:rsidR="00560B3F" w:rsidRDefault="002C1B57" w:rsidP="00FD56C7">
            <w:pPr>
              <w:cnfStyle w:val="000000100000" w:firstRow="0" w:lastRow="0" w:firstColumn="0" w:lastColumn="0" w:oddVBand="0" w:evenVBand="0" w:oddHBand="1" w:evenHBand="0" w:firstRowFirstColumn="0" w:firstRowLastColumn="0" w:lastRowFirstColumn="0" w:lastRowLastColumn="0"/>
            </w:pPr>
            <w:r>
              <w:t>26 Sep</w:t>
            </w:r>
            <w:r w:rsidR="00560B3F">
              <w:t xml:space="preserve"> – 2016</w:t>
            </w:r>
          </w:p>
        </w:tc>
      </w:tr>
      <w:tr w:rsidR="00560B3F" w:rsidTr="00560B3F">
        <w:tc>
          <w:tcPr>
            <w:cnfStyle w:val="001000000000" w:firstRow="0" w:lastRow="0" w:firstColumn="1" w:lastColumn="0" w:oddVBand="0" w:evenVBand="0" w:oddHBand="0" w:evenHBand="0" w:firstRowFirstColumn="0" w:firstRowLastColumn="0" w:lastRowFirstColumn="0" w:lastRowLastColumn="0"/>
            <w:tcW w:w="4603" w:type="dxa"/>
          </w:tcPr>
          <w:p w:rsidR="00560B3F" w:rsidRDefault="00560B3F" w:rsidP="00560B3F">
            <w:r>
              <w:t>Fin Phase 1</w:t>
            </w:r>
          </w:p>
        </w:tc>
        <w:tc>
          <w:tcPr>
            <w:tcW w:w="4603" w:type="dxa"/>
          </w:tcPr>
          <w:p w:rsidR="00560B3F" w:rsidRDefault="002C1B57" w:rsidP="00560B3F">
            <w:pPr>
              <w:cnfStyle w:val="000000000000" w:firstRow="0" w:lastRow="0" w:firstColumn="0" w:lastColumn="0" w:oddVBand="0" w:evenVBand="0" w:oddHBand="0" w:evenHBand="0" w:firstRowFirstColumn="0" w:firstRowLastColumn="0" w:lastRowFirstColumn="0" w:lastRowLastColumn="0"/>
            </w:pPr>
            <w:r>
              <w:t>6</w:t>
            </w:r>
            <w:r w:rsidR="00560B3F">
              <w:t xml:space="preserve"> Dec – 2016</w:t>
            </w:r>
          </w:p>
        </w:tc>
      </w:tr>
      <w:tr w:rsidR="00560B3F" w:rsidTr="00560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rsidR="00560B3F" w:rsidRDefault="00560B3F" w:rsidP="00560B3F">
            <w:r>
              <w:t>Revue de Projet 1</w:t>
            </w:r>
          </w:p>
        </w:tc>
        <w:tc>
          <w:tcPr>
            <w:tcW w:w="4603" w:type="dxa"/>
          </w:tcPr>
          <w:p w:rsidR="00560B3F" w:rsidRDefault="00560B3F" w:rsidP="00560B3F">
            <w:pPr>
              <w:cnfStyle w:val="000000100000" w:firstRow="0" w:lastRow="0" w:firstColumn="0" w:lastColumn="0" w:oddVBand="0" w:evenVBand="0" w:oddHBand="1" w:evenHBand="0" w:firstRowFirstColumn="0" w:firstRowLastColumn="0" w:lastRowFirstColumn="0" w:lastRowLastColumn="0"/>
            </w:pPr>
            <w:r>
              <w:t>6 Dec – 2016</w:t>
            </w:r>
          </w:p>
        </w:tc>
      </w:tr>
      <w:tr w:rsidR="00560B3F" w:rsidTr="00560B3F">
        <w:tc>
          <w:tcPr>
            <w:cnfStyle w:val="001000000000" w:firstRow="0" w:lastRow="0" w:firstColumn="1" w:lastColumn="0" w:oddVBand="0" w:evenVBand="0" w:oddHBand="0" w:evenHBand="0" w:firstRowFirstColumn="0" w:firstRowLastColumn="0" w:lastRowFirstColumn="0" w:lastRowLastColumn="0"/>
            <w:tcW w:w="4603" w:type="dxa"/>
          </w:tcPr>
          <w:p w:rsidR="00560B3F" w:rsidRDefault="00560B3F" w:rsidP="00560B3F">
            <w:r>
              <w:t>Revue de Projet 2</w:t>
            </w:r>
          </w:p>
        </w:tc>
        <w:tc>
          <w:tcPr>
            <w:tcW w:w="4603" w:type="dxa"/>
          </w:tcPr>
          <w:p w:rsidR="00560B3F" w:rsidRDefault="00560B3F" w:rsidP="00560B3F">
            <w:pPr>
              <w:cnfStyle w:val="000000000000" w:firstRow="0" w:lastRow="0" w:firstColumn="0" w:lastColumn="0" w:oddVBand="0" w:evenVBand="0" w:oddHBand="0" w:evenHBand="0" w:firstRowFirstColumn="0" w:firstRowLastColumn="0" w:lastRowFirstColumn="0" w:lastRowLastColumn="0"/>
            </w:pPr>
            <w:r>
              <w:t>3 Fev – 2017</w:t>
            </w:r>
          </w:p>
        </w:tc>
      </w:tr>
      <w:tr w:rsidR="00560B3F" w:rsidTr="00560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rsidR="00560B3F" w:rsidRDefault="00560B3F" w:rsidP="00560B3F">
            <w:r>
              <w:t>Fin Phase 2</w:t>
            </w:r>
          </w:p>
        </w:tc>
        <w:tc>
          <w:tcPr>
            <w:tcW w:w="4603" w:type="dxa"/>
          </w:tcPr>
          <w:p w:rsidR="00560B3F" w:rsidRDefault="002C1B57" w:rsidP="00560B3F">
            <w:pPr>
              <w:cnfStyle w:val="000000100000" w:firstRow="0" w:lastRow="0" w:firstColumn="0" w:lastColumn="0" w:oddVBand="0" w:evenVBand="0" w:oddHBand="1" w:evenHBand="0" w:firstRowFirstColumn="0" w:firstRowLastColumn="0" w:lastRowFirstColumn="0" w:lastRowLastColumn="0"/>
            </w:pPr>
            <w:r>
              <w:t>13</w:t>
            </w:r>
            <w:r w:rsidR="00560B3F">
              <w:t xml:space="preserve"> Mar – 2017 </w:t>
            </w:r>
          </w:p>
        </w:tc>
      </w:tr>
      <w:tr w:rsidR="00560B3F" w:rsidTr="00560B3F">
        <w:tc>
          <w:tcPr>
            <w:cnfStyle w:val="001000000000" w:firstRow="0" w:lastRow="0" w:firstColumn="1" w:lastColumn="0" w:oddVBand="0" w:evenVBand="0" w:oddHBand="0" w:evenHBand="0" w:firstRowFirstColumn="0" w:firstRowLastColumn="0" w:lastRowFirstColumn="0" w:lastRowLastColumn="0"/>
            <w:tcW w:w="4603" w:type="dxa"/>
          </w:tcPr>
          <w:p w:rsidR="00560B3F" w:rsidRDefault="00560B3F" w:rsidP="00560B3F">
            <w:r>
              <w:t>Fin Projet</w:t>
            </w:r>
          </w:p>
        </w:tc>
        <w:tc>
          <w:tcPr>
            <w:tcW w:w="4603" w:type="dxa"/>
          </w:tcPr>
          <w:p w:rsidR="00560B3F" w:rsidRDefault="00560B3F" w:rsidP="00560B3F">
            <w:pPr>
              <w:cnfStyle w:val="000000000000" w:firstRow="0" w:lastRow="0" w:firstColumn="0" w:lastColumn="0" w:oddVBand="0" w:evenVBand="0" w:oddHBand="0" w:evenHBand="0" w:firstRowFirstColumn="0" w:firstRowLastColumn="0" w:lastRowFirstColumn="0" w:lastRowLastColumn="0"/>
            </w:pPr>
            <w:r>
              <w:t>15 Mar – 2017</w:t>
            </w:r>
          </w:p>
        </w:tc>
      </w:tr>
    </w:tbl>
    <w:p w:rsidR="00560B3F" w:rsidRDefault="00560B3F" w:rsidP="00560B3F">
      <w:pPr>
        <w:pStyle w:val="Lgende"/>
        <w:keepNext/>
        <w:spacing w:before="240"/>
        <w:jc w:val="center"/>
      </w:pPr>
      <w:bookmarkStart w:id="24" w:name="_Ref468955952"/>
      <w:r>
        <w:t xml:space="preserve">Tableau </w:t>
      </w:r>
      <w:fldSimple w:instr=" SEQ Tableau \* ARABIC ">
        <w:r w:rsidR="00AF1EAE">
          <w:rPr>
            <w:noProof/>
          </w:rPr>
          <w:t>3</w:t>
        </w:r>
      </w:fldSimple>
      <w:r>
        <w:t xml:space="preserve"> : Jalons du Projet</w:t>
      </w:r>
      <w:bookmarkEnd w:id="24"/>
    </w:p>
    <w:p w:rsidR="00560B3F" w:rsidRPr="00560B3F" w:rsidRDefault="00560B3F" w:rsidP="00560B3F">
      <w:r>
        <w:tab/>
        <w:t>Chacun de ces jalons est lié à un ou plusieurs livrables qui sont décrit</w:t>
      </w:r>
      <w:r w:rsidR="00FD56C7">
        <w:t>s</w:t>
      </w:r>
      <w:r>
        <w:t xml:space="preserve"> dans </w:t>
      </w:r>
      <w:r w:rsidR="00A84853">
        <w:fldChar w:fldCharType="begin"/>
      </w:r>
      <w:r>
        <w:instrText xml:space="preserve"> REF _Ref468956052 \r \h </w:instrText>
      </w:r>
      <w:r w:rsidR="00A84853">
        <w:fldChar w:fldCharType="separate"/>
      </w:r>
      <w:r>
        <w:t>4.3</w:t>
      </w:r>
      <w:r w:rsidR="00A84853">
        <w:fldChar w:fldCharType="end"/>
      </w:r>
      <w:r>
        <w:t>.</w:t>
      </w:r>
    </w:p>
    <w:p w:rsidR="0063783F" w:rsidRDefault="0063783F" w:rsidP="0063783F">
      <w:pPr>
        <w:pStyle w:val="Titre2"/>
      </w:pPr>
      <w:bookmarkStart w:id="25" w:name="_Ref468956041"/>
      <w:bookmarkStart w:id="26" w:name="_Ref468956052"/>
      <w:bookmarkStart w:id="27" w:name="_Toc469410113"/>
      <w:r>
        <w:t>Livrables</w:t>
      </w:r>
      <w:bookmarkEnd w:id="25"/>
      <w:bookmarkEnd w:id="26"/>
      <w:bookmarkEnd w:id="27"/>
    </w:p>
    <w:p w:rsidR="00ED58EE" w:rsidRDefault="00ED58EE" w:rsidP="00FD56C7">
      <w:pPr>
        <w:spacing w:after="240"/>
        <w:ind w:firstLine="360"/>
        <w:jc w:val="both"/>
      </w:pPr>
      <w:r>
        <w:t>Il est aussi évident que nous devons rendre compte de notre travail sur le sujet. Pour cela les Payeurs nous demandent de leur livrer régulièrement des informations sur l’avancement du projet et</w:t>
      </w:r>
      <w:r w:rsidR="00FD56C7">
        <w:t>,</w:t>
      </w:r>
      <w:r>
        <w:t xml:space="preserve"> à terme</w:t>
      </w:r>
      <w:r w:rsidR="00FD56C7">
        <w:t>,</w:t>
      </w:r>
      <w:r>
        <w:t xml:space="preserve"> leur fournir le travail complet. Comme précédemment, les livrables sont développés dans le tableau</w:t>
      </w:r>
      <w:r w:rsidR="00171243">
        <w:t xml:space="preserve"> </w:t>
      </w:r>
      <w:r w:rsidR="00A84853">
        <w:fldChar w:fldCharType="begin"/>
      </w:r>
      <w:r w:rsidR="00171243">
        <w:instrText xml:space="preserve"> REF _Ref468957378 \p \h </w:instrText>
      </w:r>
      <w:r w:rsidR="00FD56C7">
        <w:instrText xml:space="preserve"> \* MERGEFORMAT </w:instrText>
      </w:r>
      <w:r w:rsidR="00A84853">
        <w:fldChar w:fldCharType="separate"/>
      </w:r>
      <w:r w:rsidR="00171243">
        <w:t>ci-dessous</w:t>
      </w:r>
      <w:r w:rsidR="00A84853">
        <w:fldChar w:fldCharType="end"/>
      </w:r>
      <w:r>
        <w:t xml:space="preserve"> .  </w:t>
      </w:r>
    </w:p>
    <w:tbl>
      <w:tblPr>
        <w:tblStyle w:val="Grillemoyenne3-Accent1"/>
        <w:tblW w:w="0" w:type="auto"/>
        <w:tblLook w:val="04A0" w:firstRow="1" w:lastRow="0" w:firstColumn="1" w:lastColumn="0" w:noHBand="0" w:noVBand="1"/>
      </w:tblPr>
      <w:tblGrid>
        <w:gridCol w:w="3068"/>
        <w:gridCol w:w="3069"/>
        <w:gridCol w:w="3069"/>
      </w:tblGrid>
      <w:tr w:rsidR="00ED58EE" w:rsidTr="009C52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8" w:type="dxa"/>
          </w:tcPr>
          <w:p w:rsidR="00ED58EE" w:rsidRDefault="009C527F" w:rsidP="00ED58EE">
            <w:r>
              <w:t>Livrable</w:t>
            </w:r>
          </w:p>
        </w:tc>
        <w:tc>
          <w:tcPr>
            <w:tcW w:w="3069" w:type="dxa"/>
          </w:tcPr>
          <w:p w:rsidR="00ED58EE" w:rsidRDefault="009C527F" w:rsidP="00ED58EE">
            <w:pPr>
              <w:cnfStyle w:val="100000000000" w:firstRow="1" w:lastRow="0" w:firstColumn="0" w:lastColumn="0" w:oddVBand="0" w:evenVBand="0" w:oddHBand="0" w:evenHBand="0" w:firstRowFirstColumn="0" w:firstRowLastColumn="0" w:lastRowFirstColumn="0" w:lastRowLastColumn="0"/>
            </w:pPr>
            <w:r>
              <w:t xml:space="preserve">Dates </w:t>
            </w:r>
          </w:p>
        </w:tc>
        <w:tc>
          <w:tcPr>
            <w:tcW w:w="3069" w:type="dxa"/>
          </w:tcPr>
          <w:p w:rsidR="00ED58EE" w:rsidRDefault="009C527F" w:rsidP="00ED58EE">
            <w:pPr>
              <w:cnfStyle w:val="100000000000" w:firstRow="1" w:lastRow="0" w:firstColumn="0" w:lastColumn="0" w:oddVBand="0" w:evenVBand="0" w:oddHBand="0" w:evenHBand="0" w:firstRowFirstColumn="0" w:firstRowLastColumn="0" w:lastRowFirstColumn="0" w:lastRowLastColumn="0"/>
            </w:pPr>
            <w:r>
              <w:t>Jalon associé</w:t>
            </w:r>
          </w:p>
        </w:tc>
      </w:tr>
      <w:tr w:rsidR="00ED58EE" w:rsidTr="009C52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8" w:type="dxa"/>
          </w:tcPr>
          <w:tbl>
            <w:tblPr>
              <w:tblW w:w="2209" w:type="dxa"/>
              <w:tblCellMar>
                <w:left w:w="70" w:type="dxa"/>
                <w:right w:w="70" w:type="dxa"/>
              </w:tblCellMar>
              <w:tblLook w:val="04A0" w:firstRow="1" w:lastRow="0" w:firstColumn="1" w:lastColumn="0" w:noHBand="0" w:noVBand="1"/>
            </w:tblPr>
            <w:tblGrid>
              <w:gridCol w:w="2209"/>
            </w:tblGrid>
            <w:tr w:rsidR="009C527F" w:rsidRPr="009C527F" w:rsidTr="009C527F">
              <w:trPr>
                <w:trHeight w:val="300"/>
              </w:trPr>
              <w:tc>
                <w:tcPr>
                  <w:tcW w:w="2209" w:type="dxa"/>
                  <w:tcBorders>
                    <w:top w:val="nil"/>
                    <w:left w:val="nil"/>
                    <w:bottom w:val="nil"/>
                    <w:right w:val="nil"/>
                  </w:tcBorders>
                  <w:shd w:val="clear" w:color="auto" w:fill="auto"/>
                  <w:noWrap/>
                  <w:vAlign w:val="bottom"/>
                  <w:hideMark/>
                </w:tcPr>
                <w:p w:rsidR="009C527F" w:rsidRPr="009C527F" w:rsidRDefault="009C527F" w:rsidP="009C527F">
                  <w:pPr>
                    <w:ind w:left="-70"/>
                    <w:rPr>
                      <w:rFonts w:eastAsia="Times New Roman"/>
                      <w:b/>
                    </w:rPr>
                  </w:pPr>
                  <w:r w:rsidRPr="009C527F">
                    <w:rPr>
                      <w:rFonts w:eastAsia="Times New Roman"/>
                      <w:b/>
                      <w:color w:val="FFFFFF" w:themeColor="background1"/>
                      <w:sz w:val="22"/>
                      <w:szCs w:val="22"/>
                    </w:rPr>
                    <w:t>Compte rendu bibliographie mi-phase</w:t>
                  </w:r>
                </w:p>
              </w:tc>
            </w:tr>
          </w:tbl>
          <w:p w:rsidR="00ED58EE" w:rsidRDefault="00ED58EE" w:rsidP="009C527F"/>
        </w:tc>
        <w:tc>
          <w:tcPr>
            <w:tcW w:w="3069" w:type="dxa"/>
          </w:tcPr>
          <w:p w:rsidR="00ED58EE" w:rsidRDefault="009C527F" w:rsidP="00ED58EE">
            <w:pPr>
              <w:cnfStyle w:val="000000100000" w:firstRow="0" w:lastRow="0" w:firstColumn="0" w:lastColumn="0" w:oddVBand="0" w:evenVBand="0" w:oddHBand="1" w:evenHBand="0" w:firstRowFirstColumn="0" w:firstRowLastColumn="0" w:lastRowFirstColumn="0" w:lastRowLastColumn="0"/>
            </w:pPr>
            <w:r>
              <w:t>1 Nov – 2016</w:t>
            </w:r>
          </w:p>
        </w:tc>
        <w:tc>
          <w:tcPr>
            <w:tcW w:w="3069" w:type="dxa"/>
          </w:tcPr>
          <w:p w:rsidR="00ED58EE" w:rsidRDefault="009C527F" w:rsidP="00ED58EE">
            <w:pPr>
              <w:cnfStyle w:val="000000100000" w:firstRow="0" w:lastRow="0" w:firstColumn="0" w:lastColumn="0" w:oddVBand="0" w:evenVBand="0" w:oddHBand="1" w:evenHBand="0" w:firstRowFirstColumn="0" w:firstRowLastColumn="0" w:lastRowFirstColumn="0" w:lastRowLastColumn="0"/>
            </w:pPr>
            <w:r>
              <w:t>Début Phase 2</w:t>
            </w:r>
          </w:p>
        </w:tc>
      </w:tr>
      <w:tr w:rsidR="00ED58EE" w:rsidTr="009C527F">
        <w:tc>
          <w:tcPr>
            <w:cnfStyle w:val="001000000000" w:firstRow="0" w:lastRow="0" w:firstColumn="1" w:lastColumn="0" w:oddVBand="0" w:evenVBand="0" w:oddHBand="0" w:evenHBand="0" w:firstRowFirstColumn="0" w:firstRowLastColumn="0" w:lastRowFirstColumn="0" w:lastRowLastColumn="0"/>
            <w:tcW w:w="3068" w:type="dxa"/>
          </w:tcPr>
          <w:p w:rsidR="00ED58EE" w:rsidRDefault="009C527F" w:rsidP="009C527F">
            <w:r>
              <w:rPr>
                <w:rFonts w:eastAsia="Times New Roman"/>
              </w:rPr>
              <w:t xml:space="preserve">Rapport </w:t>
            </w:r>
            <w:r w:rsidRPr="009C527F">
              <w:rPr>
                <w:rFonts w:eastAsia="Times New Roman"/>
              </w:rPr>
              <w:t>Choix technique</w:t>
            </w:r>
            <w:r w:rsidR="00FD56C7">
              <w:rPr>
                <w:rFonts w:eastAsia="Times New Roman"/>
              </w:rPr>
              <w:t>s</w:t>
            </w:r>
          </w:p>
        </w:tc>
        <w:tc>
          <w:tcPr>
            <w:tcW w:w="3069" w:type="dxa"/>
          </w:tcPr>
          <w:p w:rsidR="00ED58EE" w:rsidRDefault="009C527F" w:rsidP="00ED58EE">
            <w:pPr>
              <w:cnfStyle w:val="000000000000" w:firstRow="0" w:lastRow="0" w:firstColumn="0" w:lastColumn="0" w:oddVBand="0" w:evenVBand="0" w:oddHBand="0" w:evenHBand="0" w:firstRowFirstColumn="0" w:firstRowLastColumn="0" w:lastRowFirstColumn="0" w:lastRowLastColumn="0"/>
            </w:pPr>
            <w:r>
              <w:t>28 Nov – 2016</w:t>
            </w:r>
          </w:p>
        </w:tc>
        <w:tc>
          <w:tcPr>
            <w:tcW w:w="3069" w:type="dxa"/>
          </w:tcPr>
          <w:p w:rsidR="00ED58EE" w:rsidRDefault="009C527F" w:rsidP="00ED58EE">
            <w:pPr>
              <w:cnfStyle w:val="000000000000" w:firstRow="0" w:lastRow="0" w:firstColumn="0" w:lastColumn="0" w:oddVBand="0" w:evenVBand="0" w:oddHBand="0" w:evenHBand="0" w:firstRowFirstColumn="0" w:firstRowLastColumn="0" w:lastRowFirstColumn="0" w:lastRowLastColumn="0"/>
            </w:pPr>
            <w:r>
              <w:t>Fin Phase 1</w:t>
            </w:r>
          </w:p>
        </w:tc>
      </w:tr>
      <w:tr w:rsidR="00ED58EE" w:rsidTr="009C52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8" w:type="dxa"/>
          </w:tcPr>
          <w:p w:rsidR="00ED58EE" w:rsidRDefault="009C527F" w:rsidP="009C527F">
            <w:r w:rsidRPr="009C527F">
              <w:rPr>
                <w:rFonts w:eastAsia="Times New Roman"/>
              </w:rPr>
              <w:t xml:space="preserve">PDD </w:t>
            </w:r>
          </w:p>
        </w:tc>
        <w:tc>
          <w:tcPr>
            <w:tcW w:w="3069" w:type="dxa"/>
          </w:tcPr>
          <w:p w:rsidR="00ED58EE" w:rsidRDefault="009C527F" w:rsidP="00ED58EE">
            <w:pPr>
              <w:cnfStyle w:val="000000100000" w:firstRow="0" w:lastRow="0" w:firstColumn="0" w:lastColumn="0" w:oddVBand="0" w:evenVBand="0" w:oddHBand="1" w:evenHBand="0" w:firstRowFirstColumn="0" w:firstRowLastColumn="0" w:lastRowFirstColumn="0" w:lastRowLastColumn="0"/>
            </w:pPr>
            <w:r>
              <w:t>12 Dec – 2016</w:t>
            </w:r>
          </w:p>
        </w:tc>
        <w:tc>
          <w:tcPr>
            <w:tcW w:w="3069" w:type="dxa"/>
          </w:tcPr>
          <w:p w:rsidR="00ED58EE" w:rsidRDefault="009C527F" w:rsidP="00ED58EE">
            <w:pPr>
              <w:cnfStyle w:val="000000100000" w:firstRow="0" w:lastRow="0" w:firstColumn="0" w:lastColumn="0" w:oddVBand="0" w:evenVBand="0" w:oddHBand="1" w:evenHBand="0" w:firstRowFirstColumn="0" w:firstRowLastColumn="0" w:lastRowFirstColumn="0" w:lastRowLastColumn="0"/>
            </w:pPr>
            <w:r>
              <w:t>Revue de Projet 1</w:t>
            </w:r>
          </w:p>
        </w:tc>
      </w:tr>
      <w:tr w:rsidR="00ED58EE" w:rsidTr="009C527F">
        <w:tc>
          <w:tcPr>
            <w:cnfStyle w:val="001000000000" w:firstRow="0" w:lastRow="0" w:firstColumn="1" w:lastColumn="0" w:oddVBand="0" w:evenVBand="0" w:oddHBand="0" w:evenHBand="0" w:firstRowFirstColumn="0" w:firstRowLastColumn="0" w:lastRowFirstColumn="0" w:lastRowLastColumn="0"/>
            <w:tcW w:w="3068" w:type="dxa"/>
          </w:tcPr>
          <w:p w:rsidR="00ED58EE" w:rsidRDefault="009C527F" w:rsidP="009C527F">
            <w:r w:rsidRPr="009C527F">
              <w:rPr>
                <w:rFonts w:eastAsia="Times New Roman"/>
              </w:rPr>
              <w:t xml:space="preserve">PDD </w:t>
            </w:r>
          </w:p>
        </w:tc>
        <w:tc>
          <w:tcPr>
            <w:tcW w:w="3069" w:type="dxa"/>
          </w:tcPr>
          <w:p w:rsidR="00ED58EE" w:rsidRDefault="009C527F" w:rsidP="00ED58EE">
            <w:pPr>
              <w:cnfStyle w:val="000000000000" w:firstRow="0" w:lastRow="0" w:firstColumn="0" w:lastColumn="0" w:oddVBand="0" w:evenVBand="0" w:oddHBand="0" w:evenHBand="0" w:firstRowFirstColumn="0" w:firstRowLastColumn="0" w:lastRowFirstColumn="0" w:lastRowLastColumn="0"/>
            </w:pPr>
            <w:r>
              <w:t>30 Jan – 2017</w:t>
            </w:r>
          </w:p>
        </w:tc>
        <w:tc>
          <w:tcPr>
            <w:tcW w:w="3069" w:type="dxa"/>
          </w:tcPr>
          <w:p w:rsidR="00ED58EE" w:rsidRDefault="009C527F" w:rsidP="00ED58EE">
            <w:pPr>
              <w:cnfStyle w:val="000000000000" w:firstRow="0" w:lastRow="0" w:firstColumn="0" w:lastColumn="0" w:oddVBand="0" w:evenVBand="0" w:oddHBand="0" w:evenHBand="0" w:firstRowFirstColumn="0" w:firstRowLastColumn="0" w:lastRowFirstColumn="0" w:lastRowLastColumn="0"/>
            </w:pPr>
            <w:r>
              <w:t>Revue de Projet 1</w:t>
            </w:r>
          </w:p>
        </w:tc>
      </w:tr>
      <w:tr w:rsidR="00ED58EE" w:rsidTr="009C52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8" w:type="dxa"/>
          </w:tcPr>
          <w:p w:rsidR="00ED58EE" w:rsidRDefault="009C527F" w:rsidP="009C527F">
            <w:r w:rsidRPr="009C527F">
              <w:rPr>
                <w:rFonts w:eastAsia="Times New Roman"/>
              </w:rPr>
              <w:t>Documentation</w:t>
            </w:r>
          </w:p>
        </w:tc>
        <w:tc>
          <w:tcPr>
            <w:tcW w:w="3069" w:type="dxa"/>
          </w:tcPr>
          <w:p w:rsidR="00ED58EE" w:rsidRDefault="009C527F" w:rsidP="009C527F">
            <w:pPr>
              <w:cnfStyle w:val="000000100000" w:firstRow="0" w:lastRow="0" w:firstColumn="0" w:lastColumn="0" w:oddVBand="0" w:evenVBand="0" w:oddHBand="1" w:evenHBand="0" w:firstRowFirstColumn="0" w:firstRowLastColumn="0" w:lastRowFirstColumn="0" w:lastRowLastColumn="0"/>
            </w:pPr>
            <w:r>
              <w:t>2 Mar – 2017</w:t>
            </w:r>
          </w:p>
        </w:tc>
        <w:tc>
          <w:tcPr>
            <w:tcW w:w="3069" w:type="dxa"/>
          </w:tcPr>
          <w:p w:rsidR="00ED58EE" w:rsidRDefault="009C527F" w:rsidP="00ED58EE">
            <w:pPr>
              <w:cnfStyle w:val="000000100000" w:firstRow="0" w:lastRow="0" w:firstColumn="0" w:lastColumn="0" w:oddVBand="0" w:evenVBand="0" w:oddHBand="1" w:evenHBand="0" w:firstRowFirstColumn="0" w:firstRowLastColumn="0" w:lastRowFirstColumn="0" w:lastRowLastColumn="0"/>
            </w:pPr>
            <w:r>
              <w:t>Fin Phase 2</w:t>
            </w:r>
          </w:p>
        </w:tc>
      </w:tr>
      <w:tr w:rsidR="00ED58EE" w:rsidTr="009C527F">
        <w:tc>
          <w:tcPr>
            <w:cnfStyle w:val="001000000000" w:firstRow="0" w:lastRow="0" w:firstColumn="1" w:lastColumn="0" w:oddVBand="0" w:evenVBand="0" w:oddHBand="0" w:evenHBand="0" w:firstRowFirstColumn="0" w:firstRowLastColumn="0" w:lastRowFirstColumn="0" w:lastRowLastColumn="0"/>
            <w:tcW w:w="3068" w:type="dxa"/>
          </w:tcPr>
          <w:p w:rsidR="00ED58EE" w:rsidRDefault="00FD56C7" w:rsidP="009C527F">
            <w:r>
              <w:rPr>
                <w:rFonts w:eastAsia="Times New Roman"/>
              </w:rPr>
              <w:t>Intégration chez L</w:t>
            </w:r>
            <w:r w:rsidR="009C527F" w:rsidRPr="009C527F">
              <w:rPr>
                <w:rFonts w:eastAsia="Times New Roman"/>
              </w:rPr>
              <w:t>iebher</w:t>
            </w:r>
            <w:r>
              <w:rPr>
                <w:rFonts w:eastAsia="Times New Roman"/>
              </w:rPr>
              <w:t>r</w:t>
            </w:r>
          </w:p>
        </w:tc>
        <w:tc>
          <w:tcPr>
            <w:tcW w:w="3069" w:type="dxa"/>
          </w:tcPr>
          <w:p w:rsidR="00ED58EE" w:rsidRDefault="009C527F" w:rsidP="00ED58EE">
            <w:pPr>
              <w:cnfStyle w:val="000000000000" w:firstRow="0" w:lastRow="0" w:firstColumn="0" w:lastColumn="0" w:oddVBand="0" w:evenVBand="0" w:oddHBand="0" w:evenHBand="0" w:firstRowFirstColumn="0" w:firstRowLastColumn="0" w:lastRowFirstColumn="0" w:lastRowLastColumn="0"/>
            </w:pPr>
            <w:r>
              <w:t>2 Mar – 2017</w:t>
            </w:r>
          </w:p>
        </w:tc>
        <w:tc>
          <w:tcPr>
            <w:tcW w:w="3069" w:type="dxa"/>
          </w:tcPr>
          <w:p w:rsidR="00ED58EE" w:rsidRDefault="009C527F" w:rsidP="00ED58EE">
            <w:pPr>
              <w:cnfStyle w:val="000000000000" w:firstRow="0" w:lastRow="0" w:firstColumn="0" w:lastColumn="0" w:oddVBand="0" w:evenVBand="0" w:oddHBand="0" w:evenHBand="0" w:firstRowFirstColumn="0" w:firstRowLastColumn="0" w:lastRowFirstColumn="0" w:lastRowLastColumn="0"/>
            </w:pPr>
            <w:r>
              <w:t xml:space="preserve">Fin Phase 2 </w:t>
            </w:r>
          </w:p>
        </w:tc>
      </w:tr>
      <w:tr w:rsidR="009C527F" w:rsidTr="009C52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8" w:type="dxa"/>
          </w:tcPr>
          <w:p w:rsidR="009C527F" w:rsidRPr="009C527F" w:rsidRDefault="009C527F" w:rsidP="009C527F">
            <w:pPr>
              <w:rPr>
                <w:rFonts w:eastAsia="Times New Roman"/>
              </w:rPr>
            </w:pPr>
            <w:r>
              <w:rPr>
                <w:rFonts w:eastAsia="Times New Roman"/>
              </w:rPr>
              <w:t>Rapport Ecole</w:t>
            </w:r>
          </w:p>
        </w:tc>
        <w:tc>
          <w:tcPr>
            <w:tcW w:w="3069" w:type="dxa"/>
          </w:tcPr>
          <w:p w:rsidR="009C527F" w:rsidRDefault="009C527F" w:rsidP="00ED58EE">
            <w:pPr>
              <w:cnfStyle w:val="000000100000" w:firstRow="0" w:lastRow="0" w:firstColumn="0" w:lastColumn="0" w:oddVBand="0" w:evenVBand="0" w:oddHBand="1" w:evenHBand="0" w:firstRowFirstColumn="0" w:firstRowLastColumn="0" w:lastRowFirstColumn="0" w:lastRowLastColumn="0"/>
            </w:pPr>
            <w:r>
              <w:t>8  Mar – 2017</w:t>
            </w:r>
          </w:p>
        </w:tc>
        <w:tc>
          <w:tcPr>
            <w:tcW w:w="3069" w:type="dxa"/>
          </w:tcPr>
          <w:p w:rsidR="009C527F" w:rsidRDefault="009C527F" w:rsidP="00ED58EE">
            <w:pPr>
              <w:cnfStyle w:val="000000100000" w:firstRow="0" w:lastRow="0" w:firstColumn="0" w:lastColumn="0" w:oddVBand="0" w:evenVBand="0" w:oddHBand="1" w:evenHBand="0" w:firstRowFirstColumn="0" w:firstRowLastColumn="0" w:lastRowFirstColumn="0" w:lastRowLastColumn="0"/>
            </w:pPr>
            <w:r>
              <w:t>Fin Projet</w:t>
            </w:r>
          </w:p>
        </w:tc>
      </w:tr>
      <w:tr w:rsidR="009C527F" w:rsidTr="009C527F">
        <w:tc>
          <w:tcPr>
            <w:cnfStyle w:val="001000000000" w:firstRow="0" w:lastRow="0" w:firstColumn="1" w:lastColumn="0" w:oddVBand="0" w:evenVBand="0" w:oddHBand="0" w:evenHBand="0" w:firstRowFirstColumn="0" w:firstRowLastColumn="0" w:lastRowFirstColumn="0" w:lastRowLastColumn="0"/>
            <w:tcW w:w="3068" w:type="dxa"/>
          </w:tcPr>
          <w:p w:rsidR="009C527F" w:rsidRPr="009C527F" w:rsidRDefault="009C527F" w:rsidP="009C527F">
            <w:pPr>
              <w:rPr>
                <w:rFonts w:eastAsia="Times New Roman"/>
              </w:rPr>
            </w:pPr>
            <w:r w:rsidRPr="009C527F">
              <w:rPr>
                <w:rFonts w:eastAsia="Times New Roman"/>
              </w:rPr>
              <w:t>Présentation école</w:t>
            </w:r>
          </w:p>
        </w:tc>
        <w:tc>
          <w:tcPr>
            <w:tcW w:w="3069" w:type="dxa"/>
          </w:tcPr>
          <w:p w:rsidR="009C527F" w:rsidRDefault="009C527F" w:rsidP="00ED58EE">
            <w:pPr>
              <w:cnfStyle w:val="000000000000" w:firstRow="0" w:lastRow="0" w:firstColumn="0" w:lastColumn="0" w:oddVBand="0" w:evenVBand="0" w:oddHBand="0" w:evenHBand="0" w:firstRowFirstColumn="0" w:firstRowLastColumn="0" w:lastRowFirstColumn="0" w:lastRowLastColumn="0"/>
            </w:pPr>
            <w:r>
              <w:t>15 Mar – 2017</w:t>
            </w:r>
          </w:p>
        </w:tc>
        <w:tc>
          <w:tcPr>
            <w:tcW w:w="3069" w:type="dxa"/>
          </w:tcPr>
          <w:p w:rsidR="009C527F" w:rsidRDefault="009C527F" w:rsidP="00ED58EE">
            <w:pPr>
              <w:cnfStyle w:val="000000000000" w:firstRow="0" w:lastRow="0" w:firstColumn="0" w:lastColumn="0" w:oddVBand="0" w:evenVBand="0" w:oddHBand="0" w:evenHBand="0" w:firstRowFirstColumn="0" w:firstRowLastColumn="0" w:lastRowFirstColumn="0" w:lastRowLastColumn="0"/>
            </w:pPr>
            <w:r>
              <w:t>Fin Projet</w:t>
            </w:r>
          </w:p>
        </w:tc>
      </w:tr>
    </w:tbl>
    <w:p w:rsidR="00ED58EE" w:rsidRPr="00ED58EE" w:rsidRDefault="00ED58EE" w:rsidP="00ED58EE">
      <w:pPr>
        <w:ind w:firstLine="360"/>
      </w:pPr>
    </w:p>
    <w:p w:rsidR="00C24314" w:rsidRPr="00D33D5E" w:rsidRDefault="00171243" w:rsidP="00D33D5E">
      <w:pPr>
        <w:pStyle w:val="Lgende"/>
        <w:keepNext/>
        <w:jc w:val="center"/>
      </w:pPr>
      <w:bookmarkStart w:id="28" w:name="_Ref468957375"/>
      <w:bookmarkStart w:id="29" w:name="_Ref468957378"/>
      <w:r>
        <w:t xml:space="preserve">Tableau </w:t>
      </w:r>
      <w:fldSimple w:instr=" SEQ Tableau \* ARABIC ">
        <w:r w:rsidR="00AF1EAE">
          <w:rPr>
            <w:noProof/>
          </w:rPr>
          <w:t>4</w:t>
        </w:r>
      </w:fldSimple>
      <w:bookmarkEnd w:id="28"/>
      <w:r>
        <w:t xml:space="preserve"> : Livrables du projet en rapport avec les jalons</w:t>
      </w:r>
      <w:bookmarkEnd w:id="29"/>
    </w:p>
    <w:p w:rsidR="00C24314" w:rsidRDefault="00C24314" w:rsidP="0063783F">
      <w:pPr>
        <w:pStyle w:val="Titre1"/>
      </w:pPr>
      <w:bookmarkStart w:id="30" w:name="_Toc469410114"/>
      <w:r>
        <w:t>Définition du projet détaillé</w:t>
      </w:r>
      <w:bookmarkEnd w:id="30"/>
    </w:p>
    <w:p w:rsidR="00F102C7" w:rsidRDefault="00F102C7" w:rsidP="00FD56C7">
      <w:pPr>
        <w:ind w:firstLine="360"/>
        <w:jc w:val="both"/>
      </w:pPr>
      <w:r>
        <w:t>Le projet est divisé en 5 WP majeurs qui ont été décrits précédemment (</w:t>
      </w:r>
      <w:r w:rsidR="00885585">
        <w:t xml:space="preserve">voir </w:t>
      </w:r>
      <w:r w:rsidR="00A84853">
        <w:fldChar w:fldCharType="begin"/>
      </w:r>
      <w:r w:rsidR="00885585">
        <w:instrText xml:space="preserve"> REF _Ref468957562 \n \h </w:instrText>
      </w:r>
      <w:r w:rsidR="00FD56C7">
        <w:instrText xml:space="preserve"> \* MERGEFORMAT </w:instrText>
      </w:r>
      <w:r w:rsidR="00A84853">
        <w:fldChar w:fldCharType="separate"/>
      </w:r>
      <w:r w:rsidR="00885585">
        <w:t>3.1</w:t>
      </w:r>
      <w:r w:rsidR="00A84853">
        <w:fldChar w:fldCharType="end"/>
      </w:r>
      <w:r>
        <w:t>). Nous allons définir, dans ce chapitre, les taches comprises dans chaque</w:t>
      </w:r>
      <w:r w:rsidR="00FD56C7">
        <w:t xml:space="preserve"> WP.</w:t>
      </w:r>
    </w:p>
    <w:p w:rsidR="00885585" w:rsidRDefault="00885585" w:rsidP="00885585">
      <w:pPr>
        <w:pStyle w:val="Titre2"/>
      </w:pPr>
      <w:bookmarkStart w:id="31" w:name="_Ref469243907"/>
      <w:bookmarkStart w:id="32" w:name="_Toc469410115"/>
      <w:r>
        <w:lastRenderedPageBreak/>
        <w:t>Gestion de projet</w:t>
      </w:r>
      <w:bookmarkEnd w:id="31"/>
      <w:bookmarkEnd w:id="32"/>
    </w:p>
    <w:p w:rsidR="00405055" w:rsidRPr="00405055" w:rsidRDefault="00405055" w:rsidP="00FD56C7">
      <w:pPr>
        <w:ind w:firstLine="360"/>
        <w:jc w:val="both"/>
      </w:pPr>
      <w:r>
        <w:t xml:space="preserve">L’une des parties les plus importantes est la gestion de projet. En effet, sans cela il n’est pas possible de s’organiser et de faire avancer le travail en respectant les jalons. Pour répondre à cette question essentielle, nous avons mis en place différentes méthodes et techniques pour faciliter ce travail. Elles sont listées ci-dessous. </w:t>
      </w:r>
    </w:p>
    <w:p w:rsidR="00405055" w:rsidRDefault="00DF4CCF" w:rsidP="00FD56C7">
      <w:pPr>
        <w:pStyle w:val="Paragraphedeliste"/>
        <w:numPr>
          <w:ilvl w:val="0"/>
          <w:numId w:val="18"/>
        </w:numPr>
        <w:jc w:val="both"/>
        <w:rPr>
          <w:rFonts w:eastAsiaTheme="majorEastAsia"/>
        </w:rPr>
      </w:pPr>
      <w:r>
        <w:rPr>
          <w:rFonts w:eastAsiaTheme="majorEastAsia"/>
        </w:rPr>
        <w:t>La c</w:t>
      </w:r>
      <w:r w:rsidR="00436E7C" w:rsidRPr="00405055">
        <w:rPr>
          <w:rFonts w:eastAsiaTheme="majorEastAsia"/>
        </w:rPr>
        <w:t xml:space="preserve">ommunication avec </w:t>
      </w:r>
      <w:r w:rsidR="00405055" w:rsidRPr="00405055">
        <w:rPr>
          <w:rFonts w:eastAsiaTheme="majorEastAsia"/>
        </w:rPr>
        <w:t>les donneurs d'ordre et gestion de projet par des mails régulier</w:t>
      </w:r>
      <w:r w:rsidR="00FD56C7">
        <w:rPr>
          <w:rFonts w:eastAsiaTheme="majorEastAsia"/>
        </w:rPr>
        <w:t>s</w:t>
      </w:r>
      <w:r w:rsidR="00405055" w:rsidRPr="00405055">
        <w:rPr>
          <w:rFonts w:eastAsiaTheme="majorEastAsia"/>
        </w:rPr>
        <w:t xml:space="preserve"> sur l’avancement du projet au niveau technique comme au niveau gestion. </w:t>
      </w:r>
      <w:r w:rsidR="00405055">
        <w:rPr>
          <w:rFonts w:eastAsiaTheme="majorEastAsia"/>
        </w:rPr>
        <w:t xml:space="preserve">Des réunions toutes les trois semaines sont organisées avec les donneurs d’ordre pour montrer l’avancement du projet ainsi que pour un recadrage s’il y a dérive sur certains aspects. Des revues de projets sont </w:t>
      </w:r>
      <w:r>
        <w:rPr>
          <w:rFonts w:eastAsiaTheme="majorEastAsia"/>
        </w:rPr>
        <w:t>prévues</w:t>
      </w:r>
      <w:r w:rsidR="00405055">
        <w:rPr>
          <w:rFonts w:eastAsiaTheme="majorEastAsia"/>
        </w:rPr>
        <w:t xml:space="preserve"> par l’école pour vérifie</w:t>
      </w:r>
      <w:r w:rsidR="00FD56C7">
        <w:rPr>
          <w:rFonts w:eastAsiaTheme="majorEastAsia"/>
        </w:rPr>
        <w:t>r l’avancement et le bon suivi</w:t>
      </w:r>
      <w:r w:rsidR="00405055">
        <w:rPr>
          <w:rFonts w:eastAsiaTheme="majorEastAsia"/>
        </w:rPr>
        <w:t xml:space="preserve"> des consignes de gestion de projet. Ces revues de projets font l’objet de deux jalons (voir </w:t>
      </w:r>
      <w:r w:rsidR="00405055">
        <w:rPr>
          <w:rFonts w:eastAsiaTheme="majorEastAsia"/>
        </w:rPr>
        <w:fldChar w:fldCharType="begin"/>
      </w:r>
      <w:r w:rsidR="00405055">
        <w:rPr>
          <w:rFonts w:eastAsiaTheme="majorEastAsia"/>
        </w:rPr>
        <w:instrText xml:space="preserve"> REF _Ref469228513 \r \h </w:instrText>
      </w:r>
      <w:r w:rsidR="00FD56C7">
        <w:rPr>
          <w:rFonts w:eastAsiaTheme="majorEastAsia"/>
        </w:rPr>
        <w:instrText xml:space="preserve"> \* MERGEFORMAT </w:instrText>
      </w:r>
      <w:r w:rsidR="00405055">
        <w:rPr>
          <w:rFonts w:eastAsiaTheme="majorEastAsia"/>
        </w:rPr>
      </w:r>
      <w:r w:rsidR="00405055">
        <w:rPr>
          <w:rFonts w:eastAsiaTheme="majorEastAsia"/>
        </w:rPr>
        <w:fldChar w:fldCharType="separate"/>
      </w:r>
      <w:r w:rsidR="00405055">
        <w:rPr>
          <w:rFonts w:eastAsiaTheme="majorEastAsia"/>
        </w:rPr>
        <w:t>4.2</w:t>
      </w:r>
      <w:r w:rsidR="00405055">
        <w:rPr>
          <w:rFonts w:eastAsiaTheme="majorEastAsia"/>
        </w:rPr>
        <w:fldChar w:fldCharType="end"/>
      </w:r>
      <w:r w:rsidR="00405055">
        <w:rPr>
          <w:rFonts w:eastAsiaTheme="majorEastAsia"/>
        </w:rPr>
        <w:t>)</w:t>
      </w:r>
      <w:r w:rsidR="009A46AE">
        <w:rPr>
          <w:rFonts w:eastAsiaTheme="majorEastAsia"/>
        </w:rPr>
        <w:t xml:space="preserve">. L’envoie </w:t>
      </w:r>
      <w:r w:rsidR="00FD56C7">
        <w:rPr>
          <w:rFonts w:eastAsiaTheme="majorEastAsia"/>
        </w:rPr>
        <w:t>d’</w:t>
      </w:r>
      <w:r w:rsidR="009A46AE">
        <w:rPr>
          <w:rFonts w:eastAsiaTheme="majorEastAsia"/>
        </w:rPr>
        <w:t>un mail sera systématique la veille de chaque réunion.</w:t>
      </w:r>
    </w:p>
    <w:p w:rsidR="00DF4CCF" w:rsidRDefault="00DF4CCF" w:rsidP="00FD56C7">
      <w:pPr>
        <w:pStyle w:val="Paragraphedeliste"/>
        <w:numPr>
          <w:ilvl w:val="0"/>
          <w:numId w:val="18"/>
        </w:numPr>
        <w:jc w:val="both"/>
        <w:rPr>
          <w:rFonts w:eastAsiaTheme="majorEastAsia"/>
        </w:rPr>
      </w:pPr>
      <w:r>
        <w:rPr>
          <w:rFonts w:eastAsiaTheme="majorEastAsia"/>
        </w:rPr>
        <w:t>La c</w:t>
      </w:r>
      <w:r w:rsidR="00436E7C" w:rsidRPr="00405055">
        <w:rPr>
          <w:rFonts w:eastAsiaTheme="majorEastAsia"/>
        </w:rPr>
        <w:t>ommunication avec l'</w:t>
      </w:r>
      <w:r w:rsidRPr="00405055">
        <w:rPr>
          <w:rFonts w:eastAsiaTheme="majorEastAsia"/>
        </w:rPr>
        <w:t>équipe</w:t>
      </w:r>
      <w:r>
        <w:rPr>
          <w:rFonts w:eastAsiaTheme="majorEastAsia"/>
        </w:rPr>
        <w:t xml:space="preserve"> se décline de deux manières différentes. D’une part, un mail récapitulatif sur l’avancement du projet est envoyé par le responsable du WP gestion de projet. Ce mail permet à chacun de se situer vis-à-vis des deadlines a</w:t>
      </w:r>
      <w:r w:rsidR="00FD56C7">
        <w:rPr>
          <w:rFonts w:eastAsiaTheme="majorEastAsia"/>
        </w:rPr>
        <w:t>pprochant et du travail effectué</w:t>
      </w:r>
      <w:r>
        <w:rPr>
          <w:rFonts w:eastAsiaTheme="majorEastAsia"/>
        </w:rPr>
        <w:t xml:space="preserve"> par les autres membres de l’équipe sur les parties dont ils ne sont pas en charge. Une réunion toutes les deux semaines nous permet aussi de nous organiser, de faire un point d’avancement et de présenter à tous, les différentes nouveautés du projet concernant son</w:t>
      </w:r>
      <w:r w:rsidR="00FD56C7">
        <w:rPr>
          <w:rFonts w:eastAsiaTheme="majorEastAsia"/>
        </w:rPr>
        <w:t xml:space="preserve"> pôle. Cette réunion se</w:t>
      </w:r>
      <w:r>
        <w:rPr>
          <w:rFonts w:eastAsiaTheme="majorEastAsia"/>
        </w:rPr>
        <w:t xml:space="preserve"> divise en deux temps, le premier (30 min</w:t>
      </w:r>
      <w:r w:rsidR="00FD56C7">
        <w:rPr>
          <w:rFonts w:eastAsiaTheme="majorEastAsia"/>
        </w:rPr>
        <w:t xml:space="preserve"> environ) pour parler de la</w:t>
      </w:r>
      <w:r>
        <w:rPr>
          <w:rFonts w:eastAsiaTheme="majorEastAsia"/>
        </w:rPr>
        <w:t xml:space="preserve"> gestion du projet et le reste (1h30) pour l’avancement du projet. </w:t>
      </w:r>
      <w:r w:rsidR="00436E7C" w:rsidRPr="00436E7C">
        <w:rPr>
          <w:rFonts w:eastAsiaTheme="majorEastAsia"/>
        </w:rPr>
        <w:t xml:space="preserve"> </w:t>
      </w:r>
    </w:p>
    <w:p w:rsidR="002F41A9" w:rsidRDefault="002F41A9" w:rsidP="00FD56C7">
      <w:pPr>
        <w:pStyle w:val="Paragraphedeliste"/>
        <w:numPr>
          <w:ilvl w:val="0"/>
          <w:numId w:val="18"/>
        </w:numPr>
        <w:jc w:val="both"/>
        <w:rPr>
          <w:rFonts w:eastAsiaTheme="majorEastAsia"/>
        </w:rPr>
      </w:pPr>
      <w:r>
        <w:rPr>
          <w:rFonts w:eastAsiaTheme="majorEastAsia"/>
        </w:rPr>
        <w:t>La g</w:t>
      </w:r>
      <w:r w:rsidR="00436E7C" w:rsidRPr="00DF4CCF">
        <w:rPr>
          <w:rFonts w:eastAsiaTheme="majorEastAsia"/>
        </w:rPr>
        <w:t>estion du planning</w:t>
      </w:r>
      <w:r>
        <w:rPr>
          <w:rFonts w:eastAsiaTheme="majorEastAsia"/>
        </w:rPr>
        <w:t xml:space="preserve"> est aussi un point stratégique de la remise des livrables dans les temps impartis. Pour cela, le responsable du WP gestion de projet doit mettre à jour le planning en fonction des dérives. Il se </w:t>
      </w:r>
      <w:r w:rsidR="00FD56C7">
        <w:rPr>
          <w:rFonts w:eastAsiaTheme="majorEastAsia"/>
        </w:rPr>
        <w:t>doit aussi de rappeler les dead</w:t>
      </w:r>
      <w:r>
        <w:rPr>
          <w:rFonts w:eastAsiaTheme="majorEastAsia"/>
        </w:rPr>
        <w:t>lines toutes les semaines da</w:t>
      </w:r>
      <w:r w:rsidR="00FD56C7">
        <w:rPr>
          <w:rFonts w:eastAsiaTheme="majorEastAsia"/>
        </w:rPr>
        <w:t>ns son mail hebdomadaire.</w:t>
      </w:r>
    </w:p>
    <w:p w:rsidR="000E767A" w:rsidRDefault="000E767A" w:rsidP="00FD56C7">
      <w:pPr>
        <w:pStyle w:val="Paragraphedeliste"/>
        <w:numPr>
          <w:ilvl w:val="0"/>
          <w:numId w:val="18"/>
        </w:numPr>
        <w:jc w:val="both"/>
        <w:rPr>
          <w:rFonts w:eastAsiaTheme="majorEastAsia"/>
        </w:rPr>
      </w:pPr>
      <w:r>
        <w:rPr>
          <w:rFonts w:eastAsiaTheme="majorEastAsia"/>
        </w:rPr>
        <w:t>De même, le plan de charge doit être mis à jour au fur et à mesure de l’avancement du pr</w:t>
      </w:r>
      <w:r w:rsidR="00FD56C7">
        <w:rPr>
          <w:rFonts w:eastAsiaTheme="majorEastAsia"/>
        </w:rPr>
        <w:t>ojet. Lors de dérive ou de dead</w:t>
      </w:r>
      <w:r>
        <w:rPr>
          <w:rFonts w:eastAsiaTheme="majorEastAsia"/>
        </w:rPr>
        <w:t xml:space="preserve">lines, il peut être nécessaire de modifier l’allocation des ressources d’une tache à une autre. Ce travail </w:t>
      </w:r>
      <w:r w:rsidR="00FD56C7">
        <w:rPr>
          <w:rFonts w:eastAsiaTheme="majorEastAsia"/>
        </w:rPr>
        <w:t>e</w:t>
      </w:r>
      <w:r w:rsidR="00A31E98">
        <w:rPr>
          <w:rFonts w:eastAsiaTheme="majorEastAsia"/>
        </w:rPr>
        <w:t>s</w:t>
      </w:r>
      <w:r w:rsidR="00FD56C7">
        <w:rPr>
          <w:rFonts w:eastAsiaTheme="majorEastAsia"/>
        </w:rPr>
        <w:t>t bien sû</w:t>
      </w:r>
      <w:r w:rsidR="00A31E98">
        <w:rPr>
          <w:rFonts w:eastAsiaTheme="majorEastAsia"/>
        </w:rPr>
        <w:t>r réalisé</w:t>
      </w:r>
      <w:r>
        <w:rPr>
          <w:rFonts w:eastAsiaTheme="majorEastAsia"/>
        </w:rPr>
        <w:t xml:space="preserve"> en collaboration avec le responsable du WP concerné.</w:t>
      </w:r>
    </w:p>
    <w:p w:rsidR="00E961FB" w:rsidRPr="00E961FB" w:rsidRDefault="00E961FB" w:rsidP="00A31E98">
      <w:pPr>
        <w:pStyle w:val="Paragraphedeliste"/>
        <w:numPr>
          <w:ilvl w:val="0"/>
          <w:numId w:val="18"/>
        </w:numPr>
        <w:jc w:val="both"/>
      </w:pPr>
      <w:r>
        <w:rPr>
          <w:rFonts w:eastAsiaTheme="majorEastAsia"/>
        </w:rPr>
        <w:t xml:space="preserve">Il incombe aussi au responsable du WP gestion de projet de rédiger </w:t>
      </w:r>
      <w:r w:rsidR="00A31E98">
        <w:rPr>
          <w:rFonts w:eastAsiaTheme="majorEastAsia"/>
        </w:rPr>
        <w:t>les comptes-rendus</w:t>
      </w:r>
      <w:r>
        <w:rPr>
          <w:rFonts w:eastAsiaTheme="majorEastAsia"/>
        </w:rPr>
        <w:t xml:space="preserve"> et de les faire parvenir à chaque membre de l’équipe dans les deux jours suivant la réunion.</w:t>
      </w:r>
    </w:p>
    <w:p w:rsidR="00885585" w:rsidRDefault="00E961FB" w:rsidP="00E961FB">
      <w:pPr>
        <w:pStyle w:val="Titre2"/>
      </w:pPr>
      <w:r>
        <w:t xml:space="preserve"> </w:t>
      </w:r>
      <w:bookmarkStart w:id="33" w:name="_Toc469410116"/>
      <w:r w:rsidR="00885585">
        <w:t>Gestion du code</w:t>
      </w:r>
      <w:bookmarkEnd w:id="33"/>
    </w:p>
    <w:p w:rsidR="00667264" w:rsidRDefault="00667264" w:rsidP="00A31E98">
      <w:pPr>
        <w:ind w:firstLine="360"/>
        <w:jc w:val="both"/>
      </w:pPr>
      <w:r>
        <w:t>Il est aussi nécessaire de faire attention à la</w:t>
      </w:r>
      <w:r w:rsidR="00A31E98">
        <w:t xml:space="preserve"> gestion du code produit, tant s</w:t>
      </w:r>
      <w:r>
        <w:t xml:space="preserve">ur sa qualité que sur la portabilité. Nous avons donc divisé cette section en deux principaux points : </w:t>
      </w:r>
    </w:p>
    <w:p w:rsidR="00667264" w:rsidRDefault="00667264" w:rsidP="00A31E98">
      <w:pPr>
        <w:pStyle w:val="Paragraphedeliste"/>
        <w:numPr>
          <w:ilvl w:val="0"/>
          <w:numId w:val="19"/>
        </w:numPr>
        <w:jc w:val="both"/>
      </w:pPr>
      <w:r>
        <w:t>La gestion de version est un risque important que nous devons prendre en compte dans chacun de nos codes. En effet, l’un des enjeux du projet et de produire un code portable chez le clie</w:t>
      </w:r>
      <w:r w:rsidR="00A31E98">
        <w:t>nt et qu’il y soit fonctionnel</w:t>
      </w:r>
      <w:r>
        <w:t xml:space="preserve">. Pour répondre à ces deux questions, nous avons </w:t>
      </w:r>
      <w:r w:rsidR="00FE20C0">
        <w:t>décidé</w:t>
      </w:r>
      <w:r>
        <w:t xml:space="preserve"> de travailler dans un environnement commun</w:t>
      </w:r>
      <w:r w:rsidR="00A31E98">
        <w:t xml:space="preserve"> : Python 3.5 avec la suite de bibliothèques scientifiques </w:t>
      </w:r>
      <w:r>
        <w:t>Anaconda et de mettre en p</w:t>
      </w:r>
      <w:r w:rsidR="00A31E98">
        <w:t>lace un dépôt de code en ligne</w:t>
      </w:r>
      <w:r>
        <w:t xml:space="preserve"> GitHub que nous utilisons à travers l’interface SourceTree. Tous ces logiciels sont OpenSource donc gratuit</w:t>
      </w:r>
      <w:r w:rsidR="00A31E98">
        <w:t>s</w:t>
      </w:r>
      <w:r>
        <w:t xml:space="preserve"> et faci</w:t>
      </w:r>
      <w:r w:rsidR="00A31E98">
        <w:t>lement déployables en industrie.</w:t>
      </w:r>
    </w:p>
    <w:p w:rsidR="00FE20C0" w:rsidRDefault="00FE20C0" w:rsidP="00A31E98">
      <w:pPr>
        <w:pStyle w:val="Paragraphedeliste"/>
        <w:numPr>
          <w:ilvl w:val="0"/>
          <w:numId w:val="19"/>
        </w:numPr>
        <w:jc w:val="both"/>
      </w:pPr>
      <w:r>
        <w:lastRenderedPageBreak/>
        <w:t>La q</w:t>
      </w:r>
      <w:r w:rsidR="00436E7C">
        <w:t>ualité du code</w:t>
      </w:r>
      <w:r>
        <w:t xml:space="preserve"> est aus</w:t>
      </w:r>
      <w:r w:rsidR="00A31E98">
        <w:t>si prise en compte pour faciliter</w:t>
      </w:r>
      <w:r>
        <w:t xml:space="preserve"> le transfert de connaissance. Celui-ci sera plus facile si le code est simple, documenté et compréhensible par un non initié. Une documentation sera automatiquement générée à partir des commentaires laissés dans le code. Grâce à cela, nous serons capables de porter le code facilement chez le client sans avoir à modifier notre code ou les paramètres des machines. </w:t>
      </w:r>
    </w:p>
    <w:p w:rsidR="00DD517B" w:rsidRDefault="00DD517B" w:rsidP="00DD517B">
      <w:pPr>
        <w:pStyle w:val="Titre2"/>
        <w:spacing w:before="360"/>
        <w:ind w:left="788" w:hanging="431"/>
      </w:pPr>
      <w:bookmarkStart w:id="34" w:name="_Toc469410117"/>
      <w:r>
        <w:t>Bibliographie</w:t>
      </w:r>
      <w:bookmarkEnd w:id="34"/>
    </w:p>
    <w:p w:rsidR="00DD517B" w:rsidRDefault="00DD517B" w:rsidP="00A31E98">
      <w:pPr>
        <w:ind w:firstLine="360"/>
        <w:jc w:val="both"/>
      </w:pPr>
      <w:r>
        <w:t>La bibliographie est la première pierre de ce projet. Elle nous permettra de faire nos choix technique</w:t>
      </w:r>
      <w:r w:rsidR="00A31E98">
        <w:t>s</w:t>
      </w:r>
      <w:r>
        <w:t xml:space="preserve"> et de trier les méthodes qui sont oui ou non réalisable</w:t>
      </w:r>
      <w:r w:rsidR="00A31E98">
        <w:t>s</w:t>
      </w:r>
      <w:r>
        <w:t>. Pour cela, nous avons lu plusieurs articles que nous avons ensuite résumé</w:t>
      </w:r>
      <w:r w:rsidR="00A31E98">
        <w:t>s</w:t>
      </w:r>
      <w:r>
        <w:t xml:space="preserve"> dans des fiches de lectures. Suite à ces lectures, nous pourrons définir les choix techniques appliqué</w:t>
      </w:r>
      <w:r w:rsidR="00A31E98">
        <w:t>s</w:t>
      </w:r>
      <w:r>
        <w:t xml:space="preserve"> durant la phase deux du projet. </w:t>
      </w:r>
    </w:p>
    <w:p w:rsidR="00FE20C0" w:rsidRDefault="00885585" w:rsidP="00FE20C0">
      <w:pPr>
        <w:pStyle w:val="Titre2"/>
      </w:pPr>
      <w:bookmarkStart w:id="35" w:name="_Toc469410118"/>
      <w:r>
        <w:t>Développement</w:t>
      </w:r>
      <w:bookmarkEnd w:id="35"/>
    </w:p>
    <w:p w:rsidR="00FE20C0" w:rsidRPr="00FE20C0" w:rsidRDefault="00FE20C0" w:rsidP="00A31E98">
      <w:pPr>
        <w:ind w:firstLine="360"/>
        <w:jc w:val="both"/>
      </w:pPr>
      <w:r>
        <w:t>La partie développement doit d’abord traiter les données brutes fournies par Liebher</w:t>
      </w:r>
      <w:r w:rsidR="00A31E98">
        <w:t>r</w:t>
      </w:r>
      <w:r>
        <w:t xml:space="preserve"> et ensuite détecter les anomalies dans ces données. </w:t>
      </w:r>
    </w:p>
    <w:p w:rsidR="00286ACA" w:rsidRDefault="00885585" w:rsidP="00DF6C9F">
      <w:pPr>
        <w:pStyle w:val="Titre3"/>
      </w:pPr>
      <w:bookmarkStart w:id="36" w:name="_Toc469410119"/>
      <w:r>
        <w:t xml:space="preserve">Data </w:t>
      </w:r>
      <w:r w:rsidRPr="00286ACA">
        <w:t>processing</w:t>
      </w:r>
      <w:r>
        <w:t xml:space="preserve"> et visualisation</w:t>
      </w:r>
      <w:bookmarkEnd w:id="36"/>
    </w:p>
    <w:p w:rsidR="00DF6C9F" w:rsidRDefault="00A31E98" w:rsidP="00DF6C9F">
      <w:pPr>
        <w:ind w:firstLine="426"/>
      </w:pPr>
      <w:r>
        <w:t xml:space="preserve">Ce sous work </w:t>
      </w:r>
      <w:r w:rsidR="00DF6C9F">
        <w:t>package vise à traiter et visualiser les données fournies par Liebher</w:t>
      </w:r>
      <w:r>
        <w:t>r</w:t>
      </w:r>
      <w:r w:rsidR="00DF6C9F">
        <w:t>. Nous appellerons ce WP « Flux A ». Il rassemble les taches suivantes :</w:t>
      </w:r>
    </w:p>
    <w:p w:rsidR="00DF6C9F" w:rsidRDefault="00286ACA" w:rsidP="00A74B70">
      <w:pPr>
        <w:pStyle w:val="Paragraphedeliste"/>
        <w:numPr>
          <w:ilvl w:val="0"/>
          <w:numId w:val="29"/>
        </w:numPr>
      </w:pPr>
      <w:r>
        <w:t>Lecture de fichier brute</w:t>
      </w:r>
      <w:r w:rsidR="00DF6C9F">
        <w:t xml:space="preserve"> avec la visualisa</w:t>
      </w:r>
      <w:r>
        <w:t>tion des donnée</w:t>
      </w:r>
      <w:r w:rsidR="00DF6C9F">
        <w:t>s brutes</w:t>
      </w:r>
    </w:p>
    <w:p w:rsidR="00DF6C9F" w:rsidRDefault="00885585" w:rsidP="00A74B70">
      <w:pPr>
        <w:pStyle w:val="Paragraphedeliste"/>
        <w:numPr>
          <w:ilvl w:val="0"/>
          <w:numId w:val="29"/>
        </w:numPr>
      </w:pPr>
      <w:r>
        <w:t>Extraire les données des signaux bruts issus des essais en vol/simulation</w:t>
      </w:r>
    </w:p>
    <w:p w:rsidR="00DF6C9F" w:rsidRDefault="00885585" w:rsidP="00A74B70">
      <w:pPr>
        <w:pStyle w:val="Paragraphedeliste"/>
        <w:numPr>
          <w:ilvl w:val="0"/>
          <w:numId w:val="29"/>
        </w:numPr>
      </w:pPr>
      <w:r>
        <w:t>Visualisation des signaux pour mettre en évidence les anomalies</w:t>
      </w:r>
    </w:p>
    <w:p w:rsidR="00286ACA" w:rsidRDefault="00885585" w:rsidP="00A74B70">
      <w:pPr>
        <w:pStyle w:val="Paragraphedeliste"/>
        <w:numPr>
          <w:ilvl w:val="0"/>
          <w:numId w:val="29"/>
        </w:numPr>
      </w:pPr>
      <w:r>
        <w:t>Visualisation des résultats</w:t>
      </w:r>
    </w:p>
    <w:p w:rsidR="009D5DA1" w:rsidRPr="00286ACA" w:rsidRDefault="00885585" w:rsidP="00286ACA">
      <w:pPr>
        <w:pStyle w:val="Titre3"/>
        <w:rPr>
          <w:rFonts w:asciiTheme="minorHAnsi" w:eastAsiaTheme="minorEastAsia" w:hAnsiTheme="minorHAnsi" w:cstheme="minorBidi"/>
        </w:rPr>
      </w:pPr>
      <w:bookmarkStart w:id="37" w:name="_Toc469410120"/>
      <w:r w:rsidRPr="00286ACA">
        <w:t>Algorithmes</w:t>
      </w:r>
      <w:r>
        <w:t xml:space="preserve"> de détection d'anomalies</w:t>
      </w:r>
      <w:r>
        <w:rPr>
          <w:rFonts w:ascii="MS Gothic" w:eastAsia="MS Gothic" w:hAnsi="MS Gothic" w:cs="MS Gothic" w:hint="eastAsia"/>
        </w:rPr>
        <w:t> </w:t>
      </w:r>
      <w:bookmarkEnd w:id="37"/>
    </w:p>
    <w:p w:rsidR="00286ACA" w:rsidRDefault="00DD517B" w:rsidP="00A31E98">
      <w:pPr>
        <w:ind w:firstLine="709"/>
        <w:jc w:val="both"/>
      </w:pPr>
      <w:r>
        <w:t xml:space="preserve">Suite à la partie bibliographique, certains choix techniques ont été </w:t>
      </w:r>
      <w:r w:rsidR="00A31E98">
        <w:t>faits</w:t>
      </w:r>
      <w:r>
        <w:t>. En effet, nous avons décidé de découper notre trava</w:t>
      </w:r>
      <w:r w:rsidR="00A31E98">
        <w:t>il</w:t>
      </w:r>
      <w:r>
        <w:t xml:space="preserve"> en quatre différent</w:t>
      </w:r>
      <w:r w:rsidR="00A31E98">
        <w:t>s</w:t>
      </w:r>
      <w:r>
        <w:t xml:space="preserve"> flux conce</w:t>
      </w:r>
      <w:r w:rsidR="00A31E98">
        <w:t>rnant la partie détection. Ces</w:t>
      </w:r>
      <w:r>
        <w:t xml:space="preserve"> différentes parties sont explicité</w:t>
      </w:r>
      <w:r w:rsidR="00A31E98">
        <w:t>es</w:t>
      </w:r>
      <w:r>
        <w:t xml:space="preserve"> plus bas.</w:t>
      </w:r>
    </w:p>
    <w:p w:rsidR="00286ACA" w:rsidRDefault="00286ACA" w:rsidP="00C55A31">
      <w:pPr>
        <w:pStyle w:val="Titre4"/>
      </w:pPr>
      <w:r>
        <w:t>Flux B</w:t>
      </w:r>
    </w:p>
    <w:p w:rsidR="00732139" w:rsidRPr="00DD517B" w:rsidRDefault="00732139" w:rsidP="00A74B70">
      <w:pPr>
        <w:pStyle w:val="Paragraphedeliste"/>
        <w:numPr>
          <w:ilvl w:val="0"/>
          <w:numId w:val="36"/>
        </w:numPr>
      </w:pPr>
      <w:r w:rsidRPr="00FD56C7">
        <w:t xml:space="preserve">Détection d’anomalies au sein d’un vol sur segments temporels : clustering, OCSVM… </w:t>
      </w:r>
    </w:p>
    <w:p w:rsidR="00732139" w:rsidRPr="00DD517B" w:rsidRDefault="00732139" w:rsidP="00A74B70">
      <w:pPr>
        <w:pStyle w:val="Paragraphedeliste"/>
        <w:numPr>
          <w:ilvl w:val="0"/>
          <w:numId w:val="36"/>
        </w:numPr>
      </w:pPr>
      <w:r w:rsidRPr="00FD56C7">
        <w:t xml:space="preserve">Détection en utilisant la symétrie channel et droite/gauche (tests statistiques) </w:t>
      </w:r>
    </w:p>
    <w:p w:rsidR="00286ACA" w:rsidRDefault="00286ACA" w:rsidP="00C55A31">
      <w:pPr>
        <w:pStyle w:val="Titre4"/>
      </w:pPr>
      <w:r>
        <w:t>Flux C</w:t>
      </w:r>
    </w:p>
    <w:p w:rsidR="00732139" w:rsidRPr="00732139" w:rsidRDefault="00732139" w:rsidP="00A74B70">
      <w:pPr>
        <w:pStyle w:val="Paragraphedeliste"/>
        <w:numPr>
          <w:ilvl w:val="0"/>
          <w:numId w:val="35"/>
        </w:numPr>
      </w:pPr>
      <w:r w:rsidRPr="00FD56C7">
        <w:t xml:space="preserve">Calcul de descripteurs/distributions sur plusieurs vols entiers </w:t>
      </w:r>
    </w:p>
    <w:p w:rsidR="00732139" w:rsidRPr="00732139" w:rsidRDefault="00732139" w:rsidP="00A74B70">
      <w:pPr>
        <w:pStyle w:val="Paragraphedeliste"/>
        <w:numPr>
          <w:ilvl w:val="0"/>
          <w:numId w:val="35"/>
        </w:numPr>
      </w:pPr>
      <w:r w:rsidRPr="00FD56C7">
        <w:t>Dét</w:t>
      </w:r>
      <w:r w:rsidR="00A31E98">
        <w:t>ection de vols singuliers parmi un ensemble de vols</w:t>
      </w:r>
    </w:p>
    <w:p w:rsidR="00DD517B" w:rsidRPr="00DD517B" w:rsidRDefault="00DD517B" w:rsidP="00DD517B"/>
    <w:p w:rsidR="00286ACA" w:rsidRDefault="00286ACA" w:rsidP="00C55A31">
      <w:pPr>
        <w:pStyle w:val="Titre4"/>
      </w:pPr>
      <w:r>
        <w:lastRenderedPageBreak/>
        <w:t>Flux D</w:t>
      </w:r>
    </w:p>
    <w:p w:rsidR="00D72FDB" w:rsidRPr="00732139" w:rsidRDefault="00615009" w:rsidP="00A74B70">
      <w:pPr>
        <w:pStyle w:val="Paragraphedeliste"/>
        <w:numPr>
          <w:ilvl w:val="0"/>
          <w:numId w:val="34"/>
        </w:numPr>
      </w:pPr>
      <w:r w:rsidRPr="00FD56C7">
        <w:t xml:space="preserve">Rechercher dans un vol des motifs prédéfinis (anomalies  référencées dans une base), utilisation de métriques adaptées (DTW) et d’algos de motif discovery (cf Biblio) </w:t>
      </w:r>
    </w:p>
    <w:p w:rsidR="00732139" w:rsidRPr="00732139" w:rsidRDefault="00732139" w:rsidP="00732139"/>
    <w:p w:rsidR="00C55A31" w:rsidRDefault="00C55A31" w:rsidP="00C55A31">
      <w:pPr>
        <w:pStyle w:val="Titre4"/>
      </w:pPr>
      <w:r>
        <w:t>Flux E</w:t>
      </w:r>
    </w:p>
    <w:p w:rsidR="00286ACA" w:rsidRDefault="00A31E98" w:rsidP="00A74B70">
      <w:pPr>
        <w:pStyle w:val="Paragraphedeliste"/>
        <w:numPr>
          <w:ilvl w:val="0"/>
          <w:numId w:val="33"/>
        </w:numPr>
      </w:pPr>
      <w:r>
        <w:t>Vérification</w:t>
      </w:r>
      <w:r w:rsidR="00286ACA">
        <w:t xml:space="preserve"> de l'avancement des </w:t>
      </w:r>
      <w:r>
        <w:t>travaux</w:t>
      </w:r>
      <w:r w:rsidR="00286ACA">
        <w:t xml:space="preserve"> chaque semaine</w:t>
      </w:r>
    </w:p>
    <w:p w:rsidR="00286ACA" w:rsidRDefault="00A31E98" w:rsidP="00A74B70">
      <w:pPr>
        <w:pStyle w:val="Paragraphedeliste"/>
        <w:numPr>
          <w:ilvl w:val="0"/>
          <w:numId w:val="33"/>
        </w:numPr>
      </w:pPr>
      <w:r>
        <w:t>Création</w:t>
      </w:r>
      <w:r w:rsidR="00286ACA">
        <w:t xml:space="preserve"> d'algorithme</w:t>
      </w:r>
      <w:r>
        <w:t>s</w:t>
      </w:r>
      <w:r w:rsidR="00286ACA">
        <w:t xml:space="preserve"> de </w:t>
      </w:r>
      <w:r>
        <w:t>détection</w:t>
      </w:r>
      <w:r w:rsidR="00286ACA">
        <w:t xml:space="preserve"> d'anomalie non </w:t>
      </w:r>
      <w:r>
        <w:t>déterministes</w:t>
      </w:r>
    </w:p>
    <w:p w:rsidR="00286ACA" w:rsidRPr="00286ACA" w:rsidRDefault="00A31E98" w:rsidP="00A74B70">
      <w:pPr>
        <w:pStyle w:val="Paragraphedeliste"/>
        <w:numPr>
          <w:ilvl w:val="0"/>
          <w:numId w:val="33"/>
        </w:numPr>
      </w:pPr>
      <w:r>
        <w:t>Création</w:t>
      </w:r>
      <w:r w:rsidR="00286ACA">
        <w:t xml:space="preserve"> d'algorithme</w:t>
      </w:r>
      <w:r>
        <w:t>s</w:t>
      </w:r>
      <w:r w:rsidR="00286ACA">
        <w:t xml:space="preserve"> de </w:t>
      </w:r>
      <w:r>
        <w:t>détection</w:t>
      </w:r>
      <w:r w:rsidR="00286ACA">
        <w:t xml:space="preserve"> d'anomalie à partir d'une base de donnée</w:t>
      </w:r>
      <w:r>
        <w:t>s d’anomalies</w:t>
      </w:r>
    </w:p>
    <w:p w:rsidR="00286ACA" w:rsidRDefault="00286ACA" w:rsidP="00A74B70">
      <w:pPr>
        <w:pStyle w:val="Paragraphedeliste"/>
        <w:numPr>
          <w:ilvl w:val="0"/>
          <w:numId w:val="33"/>
        </w:numPr>
      </w:pPr>
      <w:r>
        <w:t>Développement</w:t>
      </w:r>
      <w:r w:rsidR="00A31E98">
        <w:t xml:space="preserve"> : </w:t>
      </w:r>
      <w:r w:rsidRPr="00162998">
        <w:rPr>
          <w:rFonts w:ascii="Calibri" w:hAnsi="Calibri" w:cs="Calibri"/>
        </w:rPr>
        <w:t>Regroupe les tâ</w:t>
      </w:r>
      <w:r>
        <w:t>ches de développement du livrable.</w:t>
      </w:r>
    </w:p>
    <w:p w:rsidR="00885585" w:rsidRDefault="00885585" w:rsidP="00885585">
      <w:pPr>
        <w:pStyle w:val="Titre2"/>
      </w:pPr>
      <w:bookmarkStart w:id="38" w:name="_Toc469410121"/>
      <w:r>
        <w:t>Documentation</w:t>
      </w:r>
      <w:bookmarkEnd w:id="38"/>
    </w:p>
    <w:p w:rsidR="00276282" w:rsidRPr="00276282" w:rsidRDefault="00276282" w:rsidP="00A31E98">
      <w:pPr>
        <w:ind w:firstLine="360"/>
        <w:jc w:val="both"/>
      </w:pPr>
      <w:r>
        <w:t xml:space="preserve">Afin d’être accessible au non initié, </w:t>
      </w:r>
      <w:r w:rsidR="00A31E98">
        <w:t>notre logiciel doit être fourni</w:t>
      </w:r>
      <w:r>
        <w:t xml:space="preserve"> avec une documentation aidant l’utilisateur à l’utiliser. Il doit également expliquer quels sont les logiciels et configuration nécessaire à son bon fonctionnement. </w:t>
      </w:r>
    </w:p>
    <w:p w:rsidR="009D5DA1" w:rsidRDefault="009D5DA1" w:rsidP="00273813">
      <w:pPr>
        <w:pStyle w:val="Titre1"/>
        <w:spacing w:before="360"/>
        <w:ind w:left="357" w:hanging="357"/>
      </w:pPr>
      <w:bookmarkStart w:id="39" w:name="_Toc469410122"/>
      <w:r>
        <w:t>Plan  de charge</w:t>
      </w:r>
      <w:bookmarkEnd w:id="39"/>
    </w:p>
    <w:p w:rsidR="00FD1604" w:rsidRDefault="00FD1604" w:rsidP="00A31E98">
      <w:pPr>
        <w:spacing w:after="240"/>
        <w:ind w:firstLine="360"/>
        <w:jc w:val="both"/>
      </w:pPr>
      <w:r>
        <w:t>Le plan de charge nous montre quelle quanti</w:t>
      </w:r>
      <w:r w:rsidR="00A31E98">
        <w:t>té horaire est nécessaire par tâ</w:t>
      </w:r>
      <w:r>
        <w:t xml:space="preserve">che. Cette quantité horaire est ensuite répartie sur chaque membre de l’équipe. </w:t>
      </w:r>
      <w:r w:rsidR="00A31E98">
        <w:t>Vous trouverez</w:t>
      </w:r>
      <w:r w:rsidR="00B52D32">
        <w:t xml:space="preserve"> le plan de charge global </w:t>
      </w:r>
      <w:r w:rsidR="00B52D32">
        <w:fldChar w:fldCharType="begin"/>
      </w:r>
      <w:r w:rsidR="00B52D32">
        <w:instrText xml:space="preserve"> REF _Ref468886096 \p \h </w:instrText>
      </w:r>
      <w:r w:rsidR="00A31E98">
        <w:instrText xml:space="preserve"> \* MERGEFORMAT </w:instrText>
      </w:r>
      <w:r w:rsidR="00B52D32">
        <w:fldChar w:fldCharType="separate"/>
      </w:r>
      <w:r w:rsidR="00B52D32">
        <w:t>ci-dess</w:t>
      </w:r>
      <w:r w:rsidR="00A31E98">
        <w:t>o</w:t>
      </w:r>
      <w:r w:rsidR="00B52D32">
        <w:t>us</w:t>
      </w:r>
      <w:r w:rsidR="00B52D32">
        <w:fldChar w:fldCharType="end"/>
      </w:r>
      <w:r w:rsidR="00B52D32">
        <w:t>.</w:t>
      </w:r>
    </w:p>
    <w:tbl>
      <w:tblPr>
        <w:tblStyle w:val="Grillemoyenne3-Accent1"/>
        <w:tblW w:w="0" w:type="auto"/>
        <w:tblLook w:val="04A0" w:firstRow="1" w:lastRow="0" w:firstColumn="1" w:lastColumn="0" w:noHBand="0" w:noVBand="1"/>
      </w:tblPr>
      <w:tblGrid>
        <w:gridCol w:w="4603"/>
        <w:gridCol w:w="4603"/>
      </w:tblGrid>
      <w:tr w:rsidR="00FD1604" w:rsidTr="00491C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rsidR="00FD1604" w:rsidRDefault="00FD1604" w:rsidP="00FD1604">
            <w:r>
              <w:t>Tache</w:t>
            </w:r>
          </w:p>
        </w:tc>
        <w:tc>
          <w:tcPr>
            <w:tcW w:w="4603" w:type="dxa"/>
          </w:tcPr>
          <w:p w:rsidR="00FD1604" w:rsidRDefault="00FD1604" w:rsidP="00FD1604">
            <w:pPr>
              <w:cnfStyle w:val="100000000000" w:firstRow="1" w:lastRow="0" w:firstColumn="0" w:lastColumn="0" w:oddVBand="0" w:evenVBand="0" w:oddHBand="0" w:evenHBand="0" w:firstRowFirstColumn="0" w:firstRowLastColumn="0" w:lastRowFirstColumn="0" w:lastRowLastColumn="0"/>
            </w:pPr>
            <w:r>
              <w:t>Temps</w:t>
            </w:r>
          </w:p>
        </w:tc>
      </w:tr>
      <w:tr w:rsidR="00FD1604" w:rsidTr="00491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rsidR="00FD1604" w:rsidRDefault="00491CF2" w:rsidP="00FD1604">
            <w:r>
              <w:t xml:space="preserve">Projet </w:t>
            </w:r>
          </w:p>
        </w:tc>
        <w:tc>
          <w:tcPr>
            <w:tcW w:w="4603" w:type="dxa"/>
          </w:tcPr>
          <w:p w:rsidR="00FD1604" w:rsidRPr="00491CF2" w:rsidRDefault="00491CF2" w:rsidP="007C1760">
            <w:pPr>
              <w:cnfStyle w:val="000000100000" w:firstRow="0" w:lastRow="0" w:firstColumn="0" w:lastColumn="0" w:oddVBand="0" w:evenVBand="0" w:oddHBand="1" w:evenHBand="0" w:firstRowFirstColumn="0" w:firstRowLastColumn="0" w:lastRowFirstColumn="0" w:lastRowLastColumn="0"/>
              <w:rPr>
                <w:b/>
                <w:u w:val="single"/>
              </w:rPr>
            </w:pPr>
            <w:r>
              <w:rPr>
                <w:b/>
                <w:u w:val="single"/>
              </w:rPr>
              <w:t>480 h</w:t>
            </w:r>
          </w:p>
        </w:tc>
      </w:tr>
      <w:tr w:rsidR="00491CF2" w:rsidTr="00491CF2">
        <w:tc>
          <w:tcPr>
            <w:cnfStyle w:val="001000000000" w:firstRow="0" w:lastRow="0" w:firstColumn="1" w:lastColumn="0" w:oddVBand="0" w:evenVBand="0" w:oddHBand="0" w:evenHBand="0" w:firstRowFirstColumn="0" w:firstRowLastColumn="0" w:lastRowFirstColumn="0" w:lastRowLastColumn="0"/>
            <w:tcW w:w="4603" w:type="dxa"/>
          </w:tcPr>
          <w:p w:rsidR="00491CF2" w:rsidRDefault="00491CF2" w:rsidP="00491CF2">
            <w:pPr>
              <w:ind w:left="284"/>
            </w:pPr>
            <w:r>
              <w:t>Gestion de projet</w:t>
            </w:r>
          </w:p>
        </w:tc>
        <w:tc>
          <w:tcPr>
            <w:tcW w:w="4603" w:type="dxa"/>
          </w:tcPr>
          <w:p w:rsidR="00491CF2" w:rsidRPr="00491CF2" w:rsidRDefault="00491CF2" w:rsidP="009777F5">
            <w:pPr>
              <w:cnfStyle w:val="000000000000" w:firstRow="0" w:lastRow="0" w:firstColumn="0" w:lastColumn="0" w:oddVBand="0" w:evenVBand="0" w:oddHBand="0" w:evenHBand="0" w:firstRowFirstColumn="0" w:firstRowLastColumn="0" w:lastRowFirstColumn="0" w:lastRowLastColumn="0"/>
              <w:rPr>
                <w:b/>
              </w:rPr>
            </w:pPr>
            <w:r w:rsidRPr="00491CF2">
              <w:rPr>
                <w:b/>
              </w:rPr>
              <w:t>90 h</w:t>
            </w:r>
          </w:p>
        </w:tc>
      </w:tr>
      <w:tr w:rsidR="00273813" w:rsidTr="00491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rsidR="00273813" w:rsidRDefault="00273813" w:rsidP="00491CF2">
            <w:pPr>
              <w:ind w:left="284"/>
            </w:pPr>
            <w:r>
              <w:t>Gestion du code</w:t>
            </w:r>
          </w:p>
        </w:tc>
        <w:tc>
          <w:tcPr>
            <w:tcW w:w="4603" w:type="dxa"/>
          </w:tcPr>
          <w:p w:rsidR="00273813" w:rsidRPr="00491CF2" w:rsidRDefault="00273813" w:rsidP="009777F5">
            <w:pPr>
              <w:cnfStyle w:val="000000100000" w:firstRow="0" w:lastRow="0" w:firstColumn="0" w:lastColumn="0" w:oddVBand="0" w:evenVBand="0" w:oddHBand="1" w:evenHBand="0" w:firstRowFirstColumn="0" w:firstRowLastColumn="0" w:lastRowFirstColumn="0" w:lastRowLastColumn="0"/>
              <w:rPr>
                <w:b/>
              </w:rPr>
            </w:pPr>
            <w:r>
              <w:rPr>
                <w:b/>
              </w:rPr>
              <w:t>30 h</w:t>
            </w:r>
          </w:p>
        </w:tc>
      </w:tr>
      <w:tr w:rsidR="00491CF2" w:rsidTr="00491CF2">
        <w:tc>
          <w:tcPr>
            <w:cnfStyle w:val="001000000000" w:firstRow="0" w:lastRow="0" w:firstColumn="1" w:lastColumn="0" w:oddVBand="0" w:evenVBand="0" w:oddHBand="0" w:evenHBand="0" w:firstRowFirstColumn="0" w:firstRowLastColumn="0" w:lastRowFirstColumn="0" w:lastRowLastColumn="0"/>
            <w:tcW w:w="4603" w:type="dxa"/>
          </w:tcPr>
          <w:p w:rsidR="00491CF2" w:rsidRDefault="00491CF2" w:rsidP="00491CF2">
            <w:pPr>
              <w:ind w:left="284"/>
            </w:pPr>
            <w:r>
              <w:t>Bibliographie</w:t>
            </w:r>
          </w:p>
        </w:tc>
        <w:tc>
          <w:tcPr>
            <w:tcW w:w="4603" w:type="dxa"/>
          </w:tcPr>
          <w:p w:rsidR="00491CF2" w:rsidRPr="00491CF2" w:rsidRDefault="00491CF2" w:rsidP="009777F5">
            <w:pPr>
              <w:cnfStyle w:val="000000000000" w:firstRow="0" w:lastRow="0" w:firstColumn="0" w:lastColumn="0" w:oddVBand="0" w:evenVBand="0" w:oddHBand="0" w:evenHBand="0" w:firstRowFirstColumn="0" w:firstRowLastColumn="0" w:lastRowFirstColumn="0" w:lastRowLastColumn="0"/>
              <w:rPr>
                <w:b/>
              </w:rPr>
            </w:pPr>
            <w:r w:rsidRPr="00491CF2">
              <w:rPr>
                <w:b/>
              </w:rPr>
              <w:t>40 h</w:t>
            </w:r>
          </w:p>
        </w:tc>
      </w:tr>
      <w:tr w:rsidR="00491CF2" w:rsidTr="00491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rsidR="00491CF2" w:rsidRDefault="00491CF2" w:rsidP="00491CF2">
            <w:pPr>
              <w:ind w:left="284"/>
            </w:pPr>
            <w:r>
              <w:t>Documentation</w:t>
            </w:r>
          </w:p>
        </w:tc>
        <w:tc>
          <w:tcPr>
            <w:tcW w:w="4603" w:type="dxa"/>
          </w:tcPr>
          <w:p w:rsidR="00491CF2" w:rsidRPr="00491CF2" w:rsidRDefault="00491CF2" w:rsidP="009777F5">
            <w:pPr>
              <w:cnfStyle w:val="000000100000" w:firstRow="0" w:lastRow="0" w:firstColumn="0" w:lastColumn="0" w:oddVBand="0" w:evenVBand="0" w:oddHBand="1" w:evenHBand="0" w:firstRowFirstColumn="0" w:firstRowLastColumn="0" w:lastRowFirstColumn="0" w:lastRowLastColumn="0"/>
              <w:rPr>
                <w:b/>
              </w:rPr>
            </w:pPr>
            <w:r w:rsidRPr="00491CF2">
              <w:rPr>
                <w:b/>
              </w:rPr>
              <w:t>40 h</w:t>
            </w:r>
          </w:p>
        </w:tc>
      </w:tr>
      <w:tr w:rsidR="00491CF2" w:rsidTr="00491CF2">
        <w:tc>
          <w:tcPr>
            <w:cnfStyle w:val="001000000000" w:firstRow="0" w:lastRow="0" w:firstColumn="1" w:lastColumn="0" w:oddVBand="0" w:evenVBand="0" w:oddHBand="0" w:evenHBand="0" w:firstRowFirstColumn="0" w:firstRowLastColumn="0" w:lastRowFirstColumn="0" w:lastRowLastColumn="0"/>
            <w:tcW w:w="4603" w:type="dxa"/>
          </w:tcPr>
          <w:p w:rsidR="00491CF2" w:rsidRDefault="00491CF2" w:rsidP="00570EAF">
            <w:pPr>
              <w:ind w:left="284"/>
            </w:pPr>
            <w:r>
              <w:t xml:space="preserve">Développement </w:t>
            </w:r>
          </w:p>
        </w:tc>
        <w:tc>
          <w:tcPr>
            <w:tcW w:w="4603" w:type="dxa"/>
          </w:tcPr>
          <w:p w:rsidR="00491CF2" w:rsidRPr="00570EAF" w:rsidRDefault="00273813" w:rsidP="009777F5">
            <w:pPr>
              <w:cnfStyle w:val="000000000000" w:firstRow="0" w:lastRow="0" w:firstColumn="0" w:lastColumn="0" w:oddVBand="0" w:evenVBand="0" w:oddHBand="0" w:evenHBand="0" w:firstRowFirstColumn="0" w:firstRowLastColumn="0" w:lastRowFirstColumn="0" w:lastRowLastColumn="0"/>
              <w:rPr>
                <w:b/>
              </w:rPr>
            </w:pPr>
            <w:r>
              <w:rPr>
                <w:b/>
              </w:rPr>
              <w:t>28</w:t>
            </w:r>
            <w:r w:rsidR="00491CF2">
              <w:rPr>
                <w:b/>
              </w:rPr>
              <w:t>0 h</w:t>
            </w:r>
          </w:p>
        </w:tc>
      </w:tr>
      <w:tr w:rsidR="00570EAF" w:rsidTr="00491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rsidR="00570EAF" w:rsidRDefault="00570EAF" w:rsidP="00570EAF">
            <w:pPr>
              <w:ind w:left="567"/>
            </w:pPr>
            <w:r>
              <w:t>Flux A</w:t>
            </w:r>
          </w:p>
        </w:tc>
        <w:tc>
          <w:tcPr>
            <w:tcW w:w="4603" w:type="dxa"/>
          </w:tcPr>
          <w:p w:rsidR="00570EAF" w:rsidRPr="00570EAF" w:rsidRDefault="00273813" w:rsidP="009777F5">
            <w:pPr>
              <w:cnfStyle w:val="000000100000" w:firstRow="0" w:lastRow="0" w:firstColumn="0" w:lastColumn="0" w:oddVBand="0" w:evenVBand="0" w:oddHBand="1" w:evenHBand="0" w:firstRowFirstColumn="0" w:firstRowLastColumn="0" w:lastRowFirstColumn="0" w:lastRowLastColumn="0"/>
            </w:pPr>
            <w:r>
              <w:t>7</w:t>
            </w:r>
            <w:r w:rsidR="00570EAF" w:rsidRPr="00570EAF">
              <w:t>0 h</w:t>
            </w:r>
          </w:p>
        </w:tc>
      </w:tr>
      <w:tr w:rsidR="00570EAF" w:rsidTr="00491CF2">
        <w:tc>
          <w:tcPr>
            <w:cnfStyle w:val="001000000000" w:firstRow="0" w:lastRow="0" w:firstColumn="1" w:lastColumn="0" w:oddVBand="0" w:evenVBand="0" w:oddHBand="0" w:evenHBand="0" w:firstRowFirstColumn="0" w:firstRowLastColumn="0" w:lastRowFirstColumn="0" w:lastRowLastColumn="0"/>
            <w:tcW w:w="4603" w:type="dxa"/>
          </w:tcPr>
          <w:p w:rsidR="00570EAF" w:rsidRDefault="00570EAF" w:rsidP="00570EAF">
            <w:pPr>
              <w:ind w:left="567"/>
            </w:pPr>
            <w:r>
              <w:t>Flux B</w:t>
            </w:r>
          </w:p>
        </w:tc>
        <w:tc>
          <w:tcPr>
            <w:tcW w:w="4603" w:type="dxa"/>
          </w:tcPr>
          <w:p w:rsidR="00570EAF" w:rsidRPr="00570EAF" w:rsidRDefault="00273813" w:rsidP="009777F5">
            <w:pPr>
              <w:cnfStyle w:val="000000000000" w:firstRow="0" w:lastRow="0" w:firstColumn="0" w:lastColumn="0" w:oddVBand="0" w:evenVBand="0" w:oddHBand="0" w:evenHBand="0" w:firstRowFirstColumn="0" w:firstRowLastColumn="0" w:lastRowFirstColumn="0" w:lastRowLastColumn="0"/>
            </w:pPr>
            <w:r>
              <w:t>6</w:t>
            </w:r>
            <w:r w:rsidR="00570EAF">
              <w:t>0 h</w:t>
            </w:r>
          </w:p>
        </w:tc>
      </w:tr>
      <w:tr w:rsidR="00570EAF" w:rsidTr="00491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rsidR="00570EAF" w:rsidRDefault="00570EAF" w:rsidP="00570EAF">
            <w:pPr>
              <w:ind w:left="567"/>
            </w:pPr>
            <w:r>
              <w:t>Flux C</w:t>
            </w:r>
          </w:p>
        </w:tc>
        <w:tc>
          <w:tcPr>
            <w:tcW w:w="4603" w:type="dxa"/>
          </w:tcPr>
          <w:p w:rsidR="00570EAF" w:rsidRDefault="00273813" w:rsidP="009777F5">
            <w:pPr>
              <w:cnfStyle w:val="000000100000" w:firstRow="0" w:lastRow="0" w:firstColumn="0" w:lastColumn="0" w:oddVBand="0" w:evenVBand="0" w:oddHBand="1" w:evenHBand="0" w:firstRowFirstColumn="0" w:firstRowLastColumn="0" w:lastRowFirstColumn="0" w:lastRowLastColumn="0"/>
            </w:pPr>
            <w:r>
              <w:t>6</w:t>
            </w:r>
            <w:r w:rsidR="00570EAF">
              <w:t>0 h</w:t>
            </w:r>
          </w:p>
        </w:tc>
      </w:tr>
      <w:tr w:rsidR="00570EAF" w:rsidTr="00491CF2">
        <w:tc>
          <w:tcPr>
            <w:cnfStyle w:val="001000000000" w:firstRow="0" w:lastRow="0" w:firstColumn="1" w:lastColumn="0" w:oddVBand="0" w:evenVBand="0" w:oddHBand="0" w:evenHBand="0" w:firstRowFirstColumn="0" w:firstRowLastColumn="0" w:lastRowFirstColumn="0" w:lastRowLastColumn="0"/>
            <w:tcW w:w="4603" w:type="dxa"/>
          </w:tcPr>
          <w:p w:rsidR="00570EAF" w:rsidRDefault="00570EAF" w:rsidP="00570EAF">
            <w:pPr>
              <w:ind w:left="567"/>
            </w:pPr>
            <w:r>
              <w:t>Flux D</w:t>
            </w:r>
          </w:p>
        </w:tc>
        <w:tc>
          <w:tcPr>
            <w:tcW w:w="4603" w:type="dxa"/>
          </w:tcPr>
          <w:p w:rsidR="00570EAF" w:rsidRDefault="00570EAF" w:rsidP="009777F5">
            <w:pPr>
              <w:cnfStyle w:val="000000000000" w:firstRow="0" w:lastRow="0" w:firstColumn="0" w:lastColumn="0" w:oddVBand="0" w:evenVBand="0" w:oddHBand="0" w:evenHBand="0" w:firstRowFirstColumn="0" w:firstRowLastColumn="0" w:lastRowFirstColumn="0" w:lastRowLastColumn="0"/>
            </w:pPr>
            <w:r>
              <w:t>60 h</w:t>
            </w:r>
          </w:p>
        </w:tc>
      </w:tr>
      <w:tr w:rsidR="00570EAF" w:rsidTr="00491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rsidR="00570EAF" w:rsidRDefault="00570EAF" w:rsidP="00570EAF">
            <w:pPr>
              <w:ind w:left="567"/>
            </w:pPr>
            <w:r>
              <w:t>Flux E</w:t>
            </w:r>
          </w:p>
        </w:tc>
        <w:tc>
          <w:tcPr>
            <w:tcW w:w="4603" w:type="dxa"/>
          </w:tcPr>
          <w:p w:rsidR="00570EAF" w:rsidRDefault="00570EAF" w:rsidP="009777F5">
            <w:pPr>
              <w:cnfStyle w:val="000000100000" w:firstRow="0" w:lastRow="0" w:firstColumn="0" w:lastColumn="0" w:oddVBand="0" w:evenVBand="0" w:oddHBand="1" w:evenHBand="0" w:firstRowFirstColumn="0" w:firstRowLastColumn="0" w:lastRowFirstColumn="0" w:lastRowLastColumn="0"/>
            </w:pPr>
            <w:r>
              <w:t>30 h</w:t>
            </w:r>
          </w:p>
        </w:tc>
      </w:tr>
    </w:tbl>
    <w:p w:rsidR="00B52D32" w:rsidRDefault="00B52D32" w:rsidP="001F626C">
      <w:pPr>
        <w:pStyle w:val="Lgende"/>
        <w:keepNext/>
        <w:jc w:val="center"/>
      </w:pPr>
      <w:r>
        <w:t xml:space="preserve">Tableau </w:t>
      </w:r>
      <w:fldSimple w:instr=" SEQ Tableau \* ARABIC ">
        <w:r w:rsidR="00AF1EAE">
          <w:rPr>
            <w:noProof/>
          </w:rPr>
          <w:t>5</w:t>
        </w:r>
      </w:fldSimple>
      <w:r>
        <w:t xml:space="preserve"> : Plan de charge global</w:t>
      </w:r>
    </w:p>
    <w:p w:rsidR="00FD1604" w:rsidRDefault="009777F5" w:rsidP="00A31E98">
      <w:pPr>
        <w:spacing w:after="240"/>
        <w:ind w:firstLine="709"/>
        <w:jc w:val="both"/>
      </w:pPr>
      <w:r>
        <w:t>Grâce à ce plan de charge global, nous sommes capable</w:t>
      </w:r>
      <w:r w:rsidR="00A31E98">
        <w:t>s</w:t>
      </w:r>
      <w:r>
        <w:t xml:space="preserve"> de répartir le volume horaire global de chaque membre de l’équipe</w:t>
      </w:r>
      <w:r w:rsidR="001F626C">
        <w:t xml:space="preserve"> (voir </w:t>
      </w:r>
      <w:r w:rsidR="001F626C">
        <w:fldChar w:fldCharType="begin"/>
      </w:r>
      <w:r w:rsidR="001F626C">
        <w:instrText xml:space="preserve"> REF _Ref469241595 \p \h </w:instrText>
      </w:r>
      <w:r w:rsidR="00A31E98">
        <w:instrText xml:space="preserve"> \* MERGEFORMAT </w:instrText>
      </w:r>
      <w:r w:rsidR="001F626C">
        <w:fldChar w:fldCharType="separate"/>
      </w:r>
      <w:r w:rsidR="001F626C">
        <w:t>ci-dessous</w:t>
      </w:r>
      <w:r w:rsidR="001F626C">
        <w:fldChar w:fldCharType="end"/>
      </w:r>
      <w:r w:rsidR="001F626C">
        <w:t>)</w:t>
      </w:r>
      <w:r>
        <w:t xml:space="preserve"> suivant son implication définit au </w:t>
      </w:r>
      <w:r>
        <w:fldChar w:fldCharType="begin"/>
      </w:r>
      <w:r>
        <w:instrText xml:space="preserve"> REF _Ref469234121 \r \h </w:instrText>
      </w:r>
      <w:r w:rsidR="00A31E98">
        <w:instrText xml:space="preserve"> \* MERGEFORMAT </w:instrText>
      </w:r>
      <w:r>
        <w:fldChar w:fldCharType="separate"/>
      </w:r>
      <w:r>
        <w:t>3.2</w:t>
      </w:r>
      <w:r>
        <w:fldChar w:fldCharType="end"/>
      </w:r>
      <w:r>
        <w:t>.</w:t>
      </w:r>
    </w:p>
    <w:tbl>
      <w:tblPr>
        <w:tblStyle w:val="Grillemoyenne3-Accent1"/>
        <w:tblW w:w="10770" w:type="dxa"/>
        <w:jc w:val="center"/>
        <w:tblInd w:w="-601" w:type="dxa"/>
        <w:tblLayout w:type="fixed"/>
        <w:tblLook w:val="04A0" w:firstRow="1" w:lastRow="0" w:firstColumn="1" w:lastColumn="0" w:noHBand="0" w:noVBand="1"/>
      </w:tblPr>
      <w:tblGrid>
        <w:gridCol w:w="1077"/>
        <w:gridCol w:w="1077"/>
        <w:gridCol w:w="1077"/>
        <w:gridCol w:w="1077"/>
        <w:gridCol w:w="1077"/>
        <w:gridCol w:w="1077"/>
        <w:gridCol w:w="1077"/>
        <w:gridCol w:w="1077"/>
        <w:gridCol w:w="1077"/>
        <w:gridCol w:w="1077"/>
      </w:tblGrid>
      <w:tr w:rsidR="009777F5" w:rsidTr="009777F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7" w:type="dxa"/>
            <w:vAlign w:val="center"/>
          </w:tcPr>
          <w:p w:rsidR="009777F5" w:rsidRDefault="009777F5" w:rsidP="009777F5">
            <w:pPr>
              <w:jc w:val="center"/>
            </w:pPr>
            <w:r>
              <w:t>Nom</w:t>
            </w:r>
          </w:p>
        </w:tc>
        <w:tc>
          <w:tcPr>
            <w:tcW w:w="1077" w:type="dxa"/>
            <w:vAlign w:val="center"/>
          </w:tcPr>
          <w:p w:rsidR="009777F5" w:rsidRDefault="009777F5" w:rsidP="009777F5">
            <w:pPr>
              <w:jc w:val="center"/>
              <w:cnfStyle w:val="100000000000" w:firstRow="1" w:lastRow="0" w:firstColumn="0" w:lastColumn="0" w:oddVBand="0" w:evenVBand="0" w:oddHBand="0" w:evenHBand="0" w:firstRowFirstColumn="0" w:firstRowLastColumn="0" w:lastRowFirstColumn="0" w:lastRowLastColumn="0"/>
            </w:pPr>
            <w:r>
              <w:t>Gestion de projet</w:t>
            </w:r>
          </w:p>
        </w:tc>
        <w:tc>
          <w:tcPr>
            <w:tcW w:w="1077" w:type="dxa"/>
            <w:vAlign w:val="center"/>
          </w:tcPr>
          <w:p w:rsidR="009777F5" w:rsidRDefault="009777F5" w:rsidP="009777F5">
            <w:pPr>
              <w:jc w:val="center"/>
              <w:cnfStyle w:val="100000000000" w:firstRow="1" w:lastRow="0" w:firstColumn="0" w:lastColumn="0" w:oddVBand="0" w:evenVBand="0" w:oddHBand="0" w:evenHBand="0" w:firstRowFirstColumn="0" w:firstRowLastColumn="0" w:lastRowFirstColumn="0" w:lastRowLastColumn="0"/>
            </w:pPr>
            <w:r>
              <w:t>Gestion du Code</w:t>
            </w:r>
          </w:p>
        </w:tc>
        <w:tc>
          <w:tcPr>
            <w:tcW w:w="1077" w:type="dxa"/>
            <w:vAlign w:val="center"/>
          </w:tcPr>
          <w:p w:rsidR="009777F5" w:rsidRDefault="009777F5" w:rsidP="009777F5">
            <w:pPr>
              <w:jc w:val="center"/>
              <w:cnfStyle w:val="100000000000" w:firstRow="1" w:lastRow="0" w:firstColumn="0" w:lastColumn="0" w:oddVBand="0" w:evenVBand="0" w:oddHBand="0" w:evenHBand="0" w:firstRowFirstColumn="0" w:firstRowLastColumn="0" w:lastRowFirstColumn="0" w:lastRowLastColumn="0"/>
            </w:pPr>
            <w:r>
              <w:t>Flux A</w:t>
            </w:r>
          </w:p>
        </w:tc>
        <w:tc>
          <w:tcPr>
            <w:tcW w:w="1077" w:type="dxa"/>
            <w:vAlign w:val="center"/>
          </w:tcPr>
          <w:p w:rsidR="009777F5" w:rsidRDefault="009777F5" w:rsidP="009777F5">
            <w:pPr>
              <w:jc w:val="center"/>
              <w:cnfStyle w:val="100000000000" w:firstRow="1" w:lastRow="0" w:firstColumn="0" w:lastColumn="0" w:oddVBand="0" w:evenVBand="0" w:oddHBand="0" w:evenHBand="0" w:firstRowFirstColumn="0" w:firstRowLastColumn="0" w:lastRowFirstColumn="0" w:lastRowLastColumn="0"/>
            </w:pPr>
            <w:r>
              <w:t>Flux B</w:t>
            </w:r>
          </w:p>
        </w:tc>
        <w:tc>
          <w:tcPr>
            <w:tcW w:w="1077" w:type="dxa"/>
            <w:vAlign w:val="center"/>
          </w:tcPr>
          <w:p w:rsidR="009777F5" w:rsidRDefault="009777F5" w:rsidP="009777F5">
            <w:pPr>
              <w:jc w:val="center"/>
              <w:cnfStyle w:val="100000000000" w:firstRow="1" w:lastRow="0" w:firstColumn="0" w:lastColumn="0" w:oddVBand="0" w:evenVBand="0" w:oddHBand="0" w:evenHBand="0" w:firstRowFirstColumn="0" w:firstRowLastColumn="0" w:lastRowFirstColumn="0" w:lastRowLastColumn="0"/>
            </w:pPr>
            <w:r>
              <w:t>Flux C</w:t>
            </w:r>
          </w:p>
        </w:tc>
        <w:tc>
          <w:tcPr>
            <w:tcW w:w="1077" w:type="dxa"/>
            <w:vAlign w:val="center"/>
          </w:tcPr>
          <w:p w:rsidR="009777F5" w:rsidRDefault="009777F5" w:rsidP="009777F5">
            <w:pPr>
              <w:jc w:val="center"/>
              <w:cnfStyle w:val="100000000000" w:firstRow="1" w:lastRow="0" w:firstColumn="0" w:lastColumn="0" w:oddVBand="0" w:evenVBand="0" w:oddHBand="0" w:evenHBand="0" w:firstRowFirstColumn="0" w:firstRowLastColumn="0" w:lastRowFirstColumn="0" w:lastRowLastColumn="0"/>
            </w:pPr>
            <w:r>
              <w:t>Flux D</w:t>
            </w:r>
          </w:p>
        </w:tc>
        <w:tc>
          <w:tcPr>
            <w:tcW w:w="1077" w:type="dxa"/>
            <w:vAlign w:val="center"/>
          </w:tcPr>
          <w:p w:rsidR="009777F5" w:rsidRDefault="009777F5" w:rsidP="009777F5">
            <w:pPr>
              <w:jc w:val="center"/>
              <w:cnfStyle w:val="100000000000" w:firstRow="1" w:lastRow="0" w:firstColumn="0" w:lastColumn="0" w:oddVBand="0" w:evenVBand="0" w:oddHBand="0" w:evenHBand="0" w:firstRowFirstColumn="0" w:firstRowLastColumn="0" w:lastRowFirstColumn="0" w:lastRowLastColumn="0"/>
            </w:pPr>
            <w:r>
              <w:t>Flux E</w:t>
            </w:r>
          </w:p>
        </w:tc>
        <w:tc>
          <w:tcPr>
            <w:tcW w:w="1077" w:type="dxa"/>
            <w:vAlign w:val="center"/>
          </w:tcPr>
          <w:p w:rsidR="009777F5" w:rsidRDefault="009777F5" w:rsidP="009777F5">
            <w:pPr>
              <w:jc w:val="center"/>
              <w:cnfStyle w:val="100000000000" w:firstRow="1" w:lastRow="0" w:firstColumn="0" w:lastColumn="0" w:oddVBand="0" w:evenVBand="0" w:oddHBand="0" w:evenHBand="0" w:firstRowFirstColumn="0" w:firstRowLastColumn="0" w:lastRowFirstColumn="0" w:lastRowLastColumn="0"/>
            </w:pPr>
            <w:r>
              <w:t>Documentation</w:t>
            </w:r>
          </w:p>
        </w:tc>
        <w:tc>
          <w:tcPr>
            <w:tcW w:w="1077" w:type="dxa"/>
            <w:vAlign w:val="center"/>
          </w:tcPr>
          <w:p w:rsidR="009777F5" w:rsidRDefault="009777F5" w:rsidP="009777F5">
            <w:pPr>
              <w:jc w:val="center"/>
              <w:cnfStyle w:val="100000000000" w:firstRow="1" w:lastRow="0" w:firstColumn="0" w:lastColumn="0" w:oddVBand="0" w:evenVBand="0" w:oddHBand="0" w:evenHBand="0" w:firstRowFirstColumn="0" w:firstRowLastColumn="0" w:lastRowFirstColumn="0" w:lastRowLastColumn="0"/>
            </w:pPr>
            <w:r>
              <w:t>Bibliographie</w:t>
            </w:r>
          </w:p>
        </w:tc>
      </w:tr>
      <w:tr w:rsidR="009777F5" w:rsidTr="009777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7" w:type="dxa"/>
            <w:vAlign w:val="center"/>
          </w:tcPr>
          <w:p w:rsidR="009777F5" w:rsidRDefault="009777F5" w:rsidP="009777F5">
            <w:pPr>
              <w:jc w:val="center"/>
            </w:pPr>
            <w:r>
              <w:t>F Forest</w:t>
            </w:r>
          </w:p>
        </w:tc>
        <w:tc>
          <w:tcPr>
            <w:tcW w:w="1077" w:type="dxa"/>
          </w:tcPr>
          <w:p w:rsidR="009777F5" w:rsidRDefault="009777F5" w:rsidP="009777F5">
            <w:pPr>
              <w:cnfStyle w:val="000000100000" w:firstRow="0" w:lastRow="0" w:firstColumn="0" w:lastColumn="0" w:oddVBand="0" w:evenVBand="0" w:oddHBand="1" w:evenHBand="0" w:firstRowFirstColumn="0" w:firstRowLastColumn="0" w:lastRowFirstColumn="0" w:lastRowLastColumn="0"/>
            </w:pPr>
            <w:r>
              <w:t>10 h</w:t>
            </w:r>
          </w:p>
        </w:tc>
        <w:tc>
          <w:tcPr>
            <w:tcW w:w="1077" w:type="dxa"/>
          </w:tcPr>
          <w:p w:rsidR="009777F5" w:rsidRDefault="00273813" w:rsidP="009777F5">
            <w:pPr>
              <w:cnfStyle w:val="000000100000" w:firstRow="0" w:lastRow="0" w:firstColumn="0" w:lastColumn="0" w:oddVBand="0" w:evenVBand="0" w:oddHBand="1" w:evenHBand="0" w:firstRowFirstColumn="0" w:firstRowLastColumn="0" w:lastRowFirstColumn="0" w:lastRowLastColumn="0"/>
            </w:pPr>
            <w:r>
              <w:t>5 h</w:t>
            </w:r>
          </w:p>
        </w:tc>
        <w:tc>
          <w:tcPr>
            <w:tcW w:w="1077" w:type="dxa"/>
          </w:tcPr>
          <w:p w:rsidR="009777F5" w:rsidRDefault="00F31D07" w:rsidP="009777F5">
            <w:pPr>
              <w:cnfStyle w:val="000000100000" w:firstRow="0" w:lastRow="0" w:firstColumn="0" w:lastColumn="0" w:oddVBand="0" w:evenVBand="0" w:oddHBand="1" w:evenHBand="0" w:firstRowFirstColumn="0" w:firstRowLastColumn="0" w:lastRowFirstColumn="0" w:lastRowLastColumn="0"/>
            </w:pPr>
            <w:r>
              <w:t>0 h</w:t>
            </w:r>
          </w:p>
        </w:tc>
        <w:tc>
          <w:tcPr>
            <w:tcW w:w="1077" w:type="dxa"/>
          </w:tcPr>
          <w:p w:rsidR="009777F5" w:rsidRDefault="00F31D07" w:rsidP="009777F5">
            <w:pPr>
              <w:cnfStyle w:val="000000100000" w:firstRow="0" w:lastRow="0" w:firstColumn="0" w:lastColumn="0" w:oddVBand="0" w:evenVBand="0" w:oddHBand="1" w:evenHBand="0" w:firstRowFirstColumn="0" w:firstRowLastColumn="0" w:lastRowFirstColumn="0" w:lastRowLastColumn="0"/>
            </w:pPr>
            <w:r>
              <w:t>20 h</w:t>
            </w:r>
          </w:p>
        </w:tc>
        <w:tc>
          <w:tcPr>
            <w:tcW w:w="1077" w:type="dxa"/>
          </w:tcPr>
          <w:p w:rsidR="009777F5" w:rsidRDefault="00F31D07" w:rsidP="009777F5">
            <w:pPr>
              <w:cnfStyle w:val="000000100000" w:firstRow="0" w:lastRow="0" w:firstColumn="0" w:lastColumn="0" w:oddVBand="0" w:evenVBand="0" w:oddHBand="1" w:evenHBand="0" w:firstRowFirstColumn="0" w:firstRowLastColumn="0" w:lastRowFirstColumn="0" w:lastRowLastColumn="0"/>
            </w:pPr>
            <w:r>
              <w:t xml:space="preserve">30 h </w:t>
            </w:r>
          </w:p>
        </w:tc>
        <w:tc>
          <w:tcPr>
            <w:tcW w:w="1077" w:type="dxa"/>
          </w:tcPr>
          <w:p w:rsidR="009777F5" w:rsidRDefault="00F31D07" w:rsidP="009777F5">
            <w:pPr>
              <w:cnfStyle w:val="000000100000" w:firstRow="0" w:lastRow="0" w:firstColumn="0" w:lastColumn="0" w:oddVBand="0" w:evenVBand="0" w:oddHBand="1" w:evenHBand="0" w:firstRowFirstColumn="0" w:firstRowLastColumn="0" w:lastRowFirstColumn="0" w:lastRowLastColumn="0"/>
            </w:pPr>
            <w:r>
              <w:t>5 h</w:t>
            </w:r>
          </w:p>
        </w:tc>
        <w:tc>
          <w:tcPr>
            <w:tcW w:w="1077" w:type="dxa"/>
          </w:tcPr>
          <w:p w:rsidR="009777F5" w:rsidRDefault="00F31D07" w:rsidP="009777F5">
            <w:pPr>
              <w:cnfStyle w:val="000000100000" w:firstRow="0" w:lastRow="0" w:firstColumn="0" w:lastColumn="0" w:oddVBand="0" w:evenVBand="0" w:oddHBand="1" w:evenHBand="0" w:firstRowFirstColumn="0" w:firstRowLastColumn="0" w:lastRowFirstColumn="0" w:lastRowLastColumn="0"/>
            </w:pPr>
            <w:r>
              <w:t xml:space="preserve">0 h </w:t>
            </w:r>
          </w:p>
        </w:tc>
        <w:tc>
          <w:tcPr>
            <w:tcW w:w="1077" w:type="dxa"/>
          </w:tcPr>
          <w:p w:rsidR="009777F5" w:rsidRDefault="009777F5" w:rsidP="009777F5">
            <w:pPr>
              <w:cnfStyle w:val="000000100000" w:firstRow="0" w:lastRow="0" w:firstColumn="0" w:lastColumn="0" w:oddVBand="0" w:evenVBand="0" w:oddHBand="1" w:evenHBand="0" w:firstRowFirstColumn="0" w:firstRowLastColumn="0" w:lastRowFirstColumn="0" w:lastRowLastColumn="0"/>
            </w:pPr>
            <w:r>
              <w:t>0</w:t>
            </w:r>
            <w:r w:rsidR="0076357F">
              <w:t xml:space="preserve"> h</w:t>
            </w:r>
          </w:p>
        </w:tc>
        <w:tc>
          <w:tcPr>
            <w:tcW w:w="1077" w:type="dxa"/>
          </w:tcPr>
          <w:p w:rsidR="009777F5" w:rsidRDefault="0076357F" w:rsidP="009777F5">
            <w:pPr>
              <w:cnfStyle w:val="000000100000" w:firstRow="0" w:lastRow="0" w:firstColumn="0" w:lastColumn="0" w:oddVBand="0" w:evenVBand="0" w:oddHBand="1" w:evenHBand="0" w:firstRowFirstColumn="0" w:firstRowLastColumn="0" w:lastRowFirstColumn="0" w:lastRowLastColumn="0"/>
            </w:pPr>
            <w:r>
              <w:t>10</w:t>
            </w:r>
            <w:r w:rsidR="009777F5">
              <w:t xml:space="preserve"> h</w:t>
            </w:r>
          </w:p>
        </w:tc>
      </w:tr>
      <w:tr w:rsidR="009777F5" w:rsidTr="009777F5">
        <w:trPr>
          <w:jc w:val="center"/>
        </w:trPr>
        <w:tc>
          <w:tcPr>
            <w:cnfStyle w:val="001000000000" w:firstRow="0" w:lastRow="0" w:firstColumn="1" w:lastColumn="0" w:oddVBand="0" w:evenVBand="0" w:oddHBand="0" w:evenHBand="0" w:firstRowFirstColumn="0" w:firstRowLastColumn="0" w:lastRowFirstColumn="0" w:lastRowLastColumn="0"/>
            <w:tcW w:w="1077" w:type="dxa"/>
            <w:vAlign w:val="center"/>
          </w:tcPr>
          <w:p w:rsidR="009777F5" w:rsidRDefault="009777F5" w:rsidP="009777F5">
            <w:pPr>
              <w:jc w:val="center"/>
            </w:pPr>
            <w:r>
              <w:t>R Priem</w:t>
            </w:r>
          </w:p>
        </w:tc>
        <w:tc>
          <w:tcPr>
            <w:tcW w:w="1077" w:type="dxa"/>
          </w:tcPr>
          <w:p w:rsidR="009777F5" w:rsidRDefault="009777F5" w:rsidP="009777F5">
            <w:pPr>
              <w:cnfStyle w:val="000000000000" w:firstRow="0" w:lastRow="0" w:firstColumn="0" w:lastColumn="0" w:oddVBand="0" w:evenVBand="0" w:oddHBand="0" w:evenHBand="0" w:firstRowFirstColumn="0" w:firstRowLastColumn="0" w:lastRowFirstColumn="0" w:lastRowLastColumn="0"/>
            </w:pPr>
            <w:r>
              <w:t>60 h</w:t>
            </w:r>
          </w:p>
        </w:tc>
        <w:tc>
          <w:tcPr>
            <w:tcW w:w="1077" w:type="dxa"/>
          </w:tcPr>
          <w:p w:rsidR="009777F5" w:rsidRDefault="009777F5" w:rsidP="009777F5">
            <w:pPr>
              <w:cnfStyle w:val="000000000000" w:firstRow="0" w:lastRow="0" w:firstColumn="0" w:lastColumn="0" w:oddVBand="0" w:evenVBand="0" w:oddHBand="0" w:evenHBand="0" w:firstRowFirstColumn="0" w:firstRowLastColumn="0" w:lastRowFirstColumn="0" w:lastRowLastColumn="0"/>
            </w:pPr>
            <w:r>
              <w:t>0</w:t>
            </w:r>
            <w:r w:rsidR="0076357F">
              <w:t xml:space="preserve"> h</w:t>
            </w:r>
          </w:p>
        </w:tc>
        <w:tc>
          <w:tcPr>
            <w:tcW w:w="1077" w:type="dxa"/>
          </w:tcPr>
          <w:p w:rsidR="009777F5" w:rsidRDefault="0076357F" w:rsidP="009777F5">
            <w:pPr>
              <w:cnfStyle w:val="000000000000" w:firstRow="0" w:lastRow="0" w:firstColumn="0" w:lastColumn="0" w:oddVBand="0" w:evenVBand="0" w:oddHBand="0" w:evenHBand="0" w:firstRowFirstColumn="0" w:firstRowLastColumn="0" w:lastRowFirstColumn="0" w:lastRowLastColumn="0"/>
            </w:pPr>
            <w:r>
              <w:t>0 h</w:t>
            </w:r>
          </w:p>
        </w:tc>
        <w:tc>
          <w:tcPr>
            <w:tcW w:w="1077" w:type="dxa"/>
          </w:tcPr>
          <w:p w:rsidR="009777F5" w:rsidRDefault="0076357F" w:rsidP="009777F5">
            <w:pPr>
              <w:cnfStyle w:val="000000000000" w:firstRow="0" w:lastRow="0" w:firstColumn="0" w:lastColumn="0" w:oddVBand="0" w:evenVBand="0" w:oddHBand="0" w:evenHBand="0" w:firstRowFirstColumn="0" w:firstRowLastColumn="0" w:lastRowFirstColumn="0" w:lastRowLastColumn="0"/>
            </w:pPr>
            <w:r>
              <w:t>15</w:t>
            </w:r>
            <w:r w:rsidR="009777F5">
              <w:t xml:space="preserve"> h</w:t>
            </w:r>
          </w:p>
        </w:tc>
        <w:tc>
          <w:tcPr>
            <w:tcW w:w="1077" w:type="dxa"/>
          </w:tcPr>
          <w:p w:rsidR="009777F5" w:rsidRDefault="0076357F" w:rsidP="009777F5">
            <w:pPr>
              <w:cnfStyle w:val="000000000000" w:firstRow="0" w:lastRow="0" w:firstColumn="0" w:lastColumn="0" w:oddVBand="0" w:evenVBand="0" w:oddHBand="0" w:evenHBand="0" w:firstRowFirstColumn="0" w:firstRowLastColumn="0" w:lastRowFirstColumn="0" w:lastRowLastColumn="0"/>
            </w:pPr>
            <w:r>
              <w:t>0 h</w:t>
            </w:r>
          </w:p>
        </w:tc>
        <w:tc>
          <w:tcPr>
            <w:tcW w:w="1077" w:type="dxa"/>
          </w:tcPr>
          <w:p w:rsidR="009777F5" w:rsidRDefault="0076357F" w:rsidP="009777F5">
            <w:pPr>
              <w:cnfStyle w:val="000000000000" w:firstRow="0" w:lastRow="0" w:firstColumn="0" w:lastColumn="0" w:oddVBand="0" w:evenVBand="0" w:oddHBand="0" w:evenHBand="0" w:firstRowFirstColumn="0" w:firstRowLastColumn="0" w:lastRowFirstColumn="0" w:lastRowLastColumn="0"/>
            </w:pPr>
            <w:r>
              <w:t>0 h</w:t>
            </w:r>
          </w:p>
        </w:tc>
        <w:tc>
          <w:tcPr>
            <w:tcW w:w="1077" w:type="dxa"/>
          </w:tcPr>
          <w:p w:rsidR="009777F5" w:rsidRDefault="0076357F" w:rsidP="009777F5">
            <w:pPr>
              <w:cnfStyle w:val="000000000000" w:firstRow="0" w:lastRow="0" w:firstColumn="0" w:lastColumn="0" w:oddVBand="0" w:evenVBand="0" w:oddHBand="0" w:evenHBand="0" w:firstRowFirstColumn="0" w:firstRowLastColumn="0" w:lastRowFirstColumn="0" w:lastRowLastColumn="0"/>
            </w:pPr>
            <w:r>
              <w:t>0 h</w:t>
            </w:r>
          </w:p>
        </w:tc>
        <w:tc>
          <w:tcPr>
            <w:tcW w:w="1077" w:type="dxa"/>
          </w:tcPr>
          <w:p w:rsidR="009777F5" w:rsidRDefault="009777F5" w:rsidP="009777F5">
            <w:pPr>
              <w:cnfStyle w:val="000000000000" w:firstRow="0" w:lastRow="0" w:firstColumn="0" w:lastColumn="0" w:oddVBand="0" w:evenVBand="0" w:oddHBand="0" w:evenHBand="0" w:firstRowFirstColumn="0" w:firstRowLastColumn="0" w:lastRowFirstColumn="0" w:lastRowLastColumn="0"/>
            </w:pPr>
            <w:r>
              <w:t>0</w:t>
            </w:r>
            <w:r w:rsidR="0076357F">
              <w:t xml:space="preserve"> h</w:t>
            </w:r>
          </w:p>
        </w:tc>
        <w:tc>
          <w:tcPr>
            <w:tcW w:w="1077" w:type="dxa"/>
          </w:tcPr>
          <w:p w:rsidR="009777F5" w:rsidRDefault="0076357F" w:rsidP="0076357F">
            <w:pPr>
              <w:cnfStyle w:val="000000000000" w:firstRow="0" w:lastRow="0" w:firstColumn="0" w:lastColumn="0" w:oddVBand="0" w:evenVBand="0" w:oddHBand="0" w:evenHBand="0" w:firstRowFirstColumn="0" w:firstRowLastColumn="0" w:lastRowFirstColumn="0" w:lastRowLastColumn="0"/>
            </w:pPr>
            <w:r>
              <w:t>5</w:t>
            </w:r>
            <w:r w:rsidR="009777F5">
              <w:t xml:space="preserve"> h</w:t>
            </w:r>
          </w:p>
        </w:tc>
      </w:tr>
      <w:tr w:rsidR="009777F5" w:rsidTr="009777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7" w:type="dxa"/>
            <w:vAlign w:val="center"/>
          </w:tcPr>
          <w:p w:rsidR="009777F5" w:rsidRDefault="009777F5" w:rsidP="009777F5">
            <w:pPr>
              <w:jc w:val="center"/>
            </w:pPr>
            <w:r>
              <w:t xml:space="preserve">A </w:t>
            </w:r>
            <w:r>
              <w:lastRenderedPageBreak/>
              <w:t>Lahbabi</w:t>
            </w:r>
          </w:p>
        </w:tc>
        <w:tc>
          <w:tcPr>
            <w:tcW w:w="1077" w:type="dxa"/>
          </w:tcPr>
          <w:p w:rsidR="009777F5" w:rsidRDefault="005F640F" w:rsidP="009777F5">
            <w:pPr>
              <w:cnfStyle w:val="000000100000" w:firstRow="0" w:lastRow="0" w:firstColumn="0" w:lastColumn="0" w:oddVBand="0" w:evenVBand="0" w:oddHBand="1" w:evenHBand="0" w:firstRowFirstColumn="0" w:firstRowLastColumn="0" w:lastRowFirstColumn="0" w:lastRowLastColumn="0"/>
            </w:pPr>
            <w:r>
              <w:lastRenderedPageBreak/>
              <w:t>5</w:t>
            </w:r>
            <w:r w:rsidR="00273813">
              <w:t xml:space="preserve"> h</w:t>
            </w:r>
          </w:p>
        </w:tc>
        <w:tc>
          <w:tcPr>
            <w:tcW w:w="1077" w:type="dxa"/>
          </w:tcPr>
          <w:p w:rsidR="009777F5" w:rsidRDefault="009777F5" w:rsidP="009777F5">
            <w:pPr>
              <w:cnfStyle w:val="000000100000" w:firstRow="0" w:lastRow="0" w:firstColumn="0" w:lastColumn="0" w:oddVBand="0" w:evenVBand="0" w:oddHBand="1" w:evenHBand="0" w:firstRowFirstColumn="0" w:firstRowLastColumn="0" w:lastRowFirstColumn="0" w:lastRowLastColumn="0"/>
            </w:pPr>
            <w:r>
              <w:t>0</w:t>
            </w:r>
            <w:r w:rsidR="0076357F">
              <w:t xml:space="preserve"> h</w:t>
            </w:r>
          </w:p>
        </w:tc>
        <w:tc>
          <w:tcPr>
            <w:tcW w:w="1077" w:type="dxa"/>
          </w:tcPr>
          <w:p w:rsidR="009777F5" w:rsidRDefault="00F31D07" w:rsidP="009777F5">
            <w:pPr>
              <w:cnfStyle w:val="000000100000" w:firstRow="0" w:lastRow="0" w:firstColumn="0" w:lastColumn="0" w:oddVBand="0" w:evenVBand="0" w:oddHBand="1" w:evenHBand="0" w:firstRowFirstColumn="0" w:firstRowLastColumn="0" w:lastRowFirstColumn="0" w:lastRowLastColumn="0"/>
            </w:pPr>
            <w:r>
              <w:t>40 h</w:t>
            </w:r>
          </w:p>
        </w:tc>
        <w:tc>
          <w:tcPr>
            <w:tcW w:w="1077" w:type="dxa"/>
          </w:tcPr>
          <w:p w:rsidR="009777F5" w:rsidRDefault="00F31D07" w:rsidP="009777F5">
            <w:pPr>
              <w:cnfStyle w:val="000000100000" w:firstRow="0" w:lastRow="0" w:firstColumn="0" w:lastColumn="0" w:oddVBand="0" w:evenVBand="0" w:oddHBand="1" w:evenHBand="0" w:firstRowFirstColumn="0" w:firstRowLastColumn="0" w:lastRowFirstColumn="0" w:lastRowLastColumn="0"/>
            </w:pPr>
            <w:r>
              <w:t>0 h</w:t>
            </w:r>
          </w:p>
        </w:tc>
        <w:tc>
          <w:tcPr>
            <w:tcW w:w="1077" w:type="dxa"/>
          </w:tcPr>
          <w:p w:rsidR="009777F5" w:rsidRDefault="00F31D07" w:rsidP="009777F5">
            <w:pPr>
              <w:cnfStyle w:val="000000100000" w:firstRow="0" w:lastRow="0" w:firstColumn="0" w:lastColumn="0" w:oddVBand="0" w:evenVBand="0" w:oddHBand="1" w:evenHBand="0" w:firstRowFirstColumn="0" w:firstRowLastColumn="0" w:lastRowFirstColumn="0" w:lastRowLastColumn="0"/>
            </w:pPr>
            <w:r>
              <w:t>0 h</w:t>
            </w:r>
          </w:p>
        </w:tc>
        <w:tc>
          <w:tcPr>
            <w:tcW w:w="1077" w:type="dxa"/>
          </w:tcPr>
          <w:p w:rsidR="009777F5" w:rsidRDefault="005F640F" w:rsidP="009777F5">
            <w:pPr>
              <w:cnfStyle w:val="000000100000" w:firstRow="0" w:lastRow="0" w:firstColumn="0" w:lastColumn="0" w:oddVBand="0" w:evenVBand="0" w:oddHBand="1" w:evenHBand="0" w:firstRowFirstColumn="0" w:firstRowLastColumn="0" w:lastRowFirstColumn="0" w:lastRowLastColumn="0"/>
            </w:pPr>
            <w:r>
              <w:t>13</w:t>
            </w:r>
            <w:r w:rsidR="00F31D07">
              <w:t xml:space="preserve"> h</w:t>
            </w:r>
          </w:p>
        </w:tc>
        <w:tc>
          <w:tcPr>
            <w:tcW w:w="1077" w:type="dxa"/>
          </w:tcPr>
          <w:p w:rsidR="009777F5" w:rsidRDefault="00F31D07" w:rsidP="009777F5">
            <w:pPr>
              <w:cnfStyle w:val="000000100000" w:firstRow="0" w:lastRow="0" w:firstColumn="0" w:lastColumn="0" w:oddVBand="0" w:evenVBand="0" w:oddHBand="1" w:evenHBand="0" w:firstRowFirstColumn="0" w:firstRowLastColumn="0" w:lastRowFirstColumn="0" w:lastRowLastColumn="0"/>
            </w:pPr>
            <w:r>
              <w:t xml:space="preserve">17 h </w:t>
            </w:r>
          </w:p>
        </w:tc>
        <w:tc>
          <w:tcPr>
            <w:tcW w:w="1077" w:type="dxa"/>
          </w:tcPr>
          <w:p w:rsidR="009777F5" w:rsidRDefault="009777F5" w:rsidP="009777F5">
            <w:pPr>
              <w:cnfStyle w:val="000000100000" w:firstRow="0" w:lastRow="0" w:firstColumn="0" w:lastColumn="0" w:oddVBand="0" w:evenVBand="0" w:oddHBand="1" w:evenHBand="0" w:firstRowFirstColumn="0" w:firstRowLastColumn="0" w:lastRowFirstColumn="0" w:lastRowLastColumn="0"/>
            </w:pPr>
            <w:r>
              <w:t>0</w:t>
            </w:r>
            <w:r w:rsidR="0076357F">
              <w:t xml:space="preserve"> h</w:t>
            </w:r>
          </w:p>
        </w:tc>
        <w:tc>
          <w:tcPr>
            <w:tcW w:w="1077" w:type="dxa"/>
          </w:tcPr>
          <w:p w:rsidR="009777F5" w:rsidRDefault="0076357F" w:rsidP="009777F5">
            <w:pPr>
              <w:cnfStyle w:val="000000100000" w:firstRow="0" w:lastRow="0" w:firstColumn="0" w:lastColumn="0" w:oddVBand="0" w:evenVBand="0" w:oddHBand="1" w:evenHBand="0" w:firstRowFirstColumn="0" w:firstRowLastColumn="0" w:lastRowFirstColumn="0" w:lastRowLastColumn="0"/>
            </w:pPr>
            <w:r>
              <w:t>5 h</w:t>
            </w:r>
          </w:p>
        </w:tc>
      </w:tr>
      <w:tr w:rsidR="009777F5" w:rsidTr="009777F5">
        <w:trPr>
          <w:jc w:val="center"/>
        </w:trPr>
        <w:tc>
          <w:tcPr>
            <w:cnfStyle w:val="001000000000" w:firstRow="0" w:lastRow="0" w:firstColumn="1" w:lastColumn="0" w:oddVBand="0" w:evenVBand="0" w:oddHBand="0" w:evenHBand="0" w:firstRowFirstColumn="0" w:firstRowLastColumn="0" w:lastRowFirstColumn="0" w:lastRowLastColumn="0"/>
            <w:tcW w:w="1077" w:type="dxa"/>
            <w:vAlign w:val="center"/>
          </w:tcPr>
          <w:p w:rsidR="009777F5" w:rsidRDefault="009777F5" w:rsidP="009777F5">
            <w:pPr>
              <w:jc w:val="center"/>
            </w:pPr>
            <w:r>
              <w:lastRenderedPageBreak/>
              <w:t>Y Wang</w:t>
            </w:r>
          </w:p>
        </w:tc>
        <w:tc>
          <w:tcPr>
            <w:tcW w:w="1077" w:type="dxa"/>
          </w:tcPr>
          <w:p w:rsidR="009777F5" w:rsidRDefault="005F640F" w:rsidP="009777F5">
            <w:pPr>
              <w:cnfStyle w:val="000000000000" w:firstRow="0" w:lastRow="0" w:firstColumn="0" w:lastColumn="0" w:oddVBand="0" w:evenVBand="0" w:oddHBand="0" w:evenHBand="0" w:firstRowFirstColumn="0" w:firstRowLastColumn="0" w:lastRowFirstColumn="0" w:lastRowLastColumn="0"/>
            </w:pPr>
            <w:r>
              <w:t>6</w:t>
            </w:r>
            <w:r w:rsidR="00273813">
              <w:t xml:space="preserve"> h</w:t>
            </w:r>
          </w:p>
        </w:tc>
        <w:tc>
          <w:tcPr>
            <w:tcW w:w="1077" w:type="dxa"/>
          </w:tcPr>
          <w:p w:rsidR="009777F5" w:rsidRDefault="00273813" w:rsidP="009777F5">
            <w:pPr>
              <w:cnfStyle w:val="000000000000" w:firstRow="0" w:lastRow="0" w:firstColumn="0" w:lastColumn="0" w:oddVBand="0" w:evenVBand="0" w:oddHBand="0" w:evenHBand="0" w:firstRowFirstColumn="0" w:firstRowLastColumn="0" w:lastRowFirstColumn="0" w:lastRowLastColumn="0"/>
            </w:pPr>
            <w:r>
              <w:t>25 h</w:t>
            </w:r>
          </w:p>
        </w:tc>
        <w:tc>
          <w:tcPr>
            <w:tcW w:w="1077" w:type="dxa"/>
          </w:tcPr>
          <w:p w:rsidR="009777F5" w:rsidRDefault="00F31D07" w:rsidP="009777F5">
            <w:pPr>
              <w:cnfStyle w:val="000000000000" w:firstRow="0" w:lastRow="0" w:firstColumn="0" w:lastColumn="0" w:oddVBand="0" w:evenVBand="0" w:oddHBand="0" w:evenHBand="0" w:firstRowFirstColumn="0" w:firstRowLastColumn="0" w:lastRowFirstColumn="0" w:lastRowLastColumn="0"/>
            </w:pPr>
            <w:r>
              <w:t>0 h</w:t>
            </w:r>
          </w:p>
        </w:tc>
        <w:tc>
          <w:tcPr>
            <w:tcW w:w="1077" w:type="dxa"/>
          </w:tcPr>
          <w:p w:rsidR="009777F5" w:rsidRDefault="00F31D07" w:rsidP="009777F5">
            <w:pPr>
              <w:cnfStyle w:val="000000000000" w:firstRow="0" w:lastRow="0" w:firstColumn="0" w:lastColumn="0" w:oddVBand="0" w:evenVBand="0" w:oddHBand="0" w:evenHBand="0" w:firstRowFirstColumn="0" w:firstRowLastColumn="0" w:lastRowFirstColumn="0" w:lastRowLastColumn="0"/>
            </w:pPr>
            <w:r>
              <w:t>0 h</w:t>
            </w:r>
          </w:p>
        </w:tc>
        <w:tc>
          <w:tcPr>
            <w:tcW w:w="1077" w:type="dxa"/>
          </w:tcPr>
          <w:p w:rsidR="009777F5" w:rsidRDefault="00F31D07" w:rsidP="009777F5">
            <w:pPr>
              <w:cnfStyle w:val="000000000000" w:firstRow="0" w:lastRow="0" w:firstColumn="0" w:lastColumn="0" w:oddVBand="0" w:evenVBand="0" w:oddHBand="0" w:evenHBand="0" w:firstRowFirstColumn="0" w:firstRowLastColumn="0" w:lastRowFirstColumn="0" w:lastRowLastColumn="0"/>
            </w:pPr>
            <w:r>
              <w:t>30 h</w:t>
            </w:r>
          </w:p>
        </w:tc>
        <w:tc>
          <w:tcPr>
            <w:tcW w:w="1077" w:type="dxa"/>
          </w:tcPr>
          <w:p w:rsidR="009777F5" w:rsidRDefault="005F640F" w:rsidP="009777F5">
            <w:pPr>
              <w:cnfStyle w:val="000000000000" w:firstRow="0" w:lastRow="0" w:firstColumn="0" w:lastColumn="0" w:oddVBand="0" w:evenVBand="0" w:oddHBand="0" w:evenHBand="0" w:firstRowFirstColumn="0" w:firstRowLastColumn="0" w:lastRowFirstColumn="0" w:lastRowLastColumn="0"/>
            </w:pPr>
            <w:r>
              <w:t>9</w:t>
            </w:r>
            <w:r w:rsidR="00F31D07">
              <w:t xml:space="preserve"> h</w:t>
            </w:r>
          </w:p>
        </w:tc>
        <w:tc>
          <w:tcPr>
            <w:tcW w:w="1077" w:type="dxa"/>
          </w:tcPr>
          <w:p w:rsidR="009777F5" w:rsidRDefault="00F31D07" w:rsidP="009777F5">
            <w:pPr>
              <w:cnfStyle w:val="000000000000" w:firstRow="0" w:lastRow="0" w:firstColumn="0" w:lastColumn="0" w:oddVBand="0" w:evenVBand="0" w:oddHBand="0" w:evenHBand="0" w:firstRowFirstColumn="0" w:firstRowLastColumn="0" w:lastRowFirstColumn="0" w:lastRowLastColumn="0"/>
            </w:pPr>
            <w:r>
              <w:t>0 h</w:t>
            </w:r>
          </w:p>
        </w:tc>
        <w:tc>
          <w:tcPr>
            <w:tcW w:w="1077" w:type="dxa"/>
          </w:tcPr>
          <w:p w:rsidR="009777F5" w:rsidRDefault="0076357F" w:rsidP="009777F5">
            <w:pPr>
              <w:cnfStyle w:val="000000000000" w:firstRow="0" w:lastRow="0" w:firstColumn="0" w:lastColumn="0" w:oddVBand="0" w:evenVBand="0" w:oddHBand="0" w:evenHBand="0" w:firstRowFirstColumn="0" w:firstRowLastColumn="0" w:lastRowFirstColumn="0" w:lastRowLastColumn="0"/>
            </w:pPr>
            <w:r>
              <w:t>5 h</w:t>
            </w:r>
          </w:p>
        </w:tc>
        <w:tc>
          <w:tcPr>
            <w:tcW w:w="1077" w:type="dxa"/>
          </w:tcPr>
          <w:p w:rsidR="009777F5" w:rsidRDefault="0076357F" w:rsidP="009777F5">
            <w:pPr>
              <w:cnfStyle w:val="000000000000" w:firstRow="0" w:lastRow="0" w:firstColumn="0" w:lastColumn="0" w:oddVBand="0" w:evenVBand="0" w:oddHBand="0" w:evenHBand="0" w:firstRowFirstColumn="0" w:firstRowLastColumn="0" w:lastRowFirstColumn="0" w:lastRowLastColumn="0"/>
            </w:pPr>
            <w:r>
              <w:t>5 h</w:t>
            </w:r>
          </w:p>
        </w:tc>
      </w:tr>
      <w:tr w:rsidR="009777F5" w:rsidTr="009777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7" w:type="dxa"/>
            <w:vAlign w:val="center"/>
          </w:tcPr>
          <w:p w:rsidR="009777F5" w:rsidRDefault="009777F5" w:rsidP="009777F5">
            <w:pPr>
              <w:jc w:val="center"/>
            </w:pPr>
            <w:r>
              <w:t>M Maudry</w:t>
            </w:r>
          </w:p>
        </w:tc>
        <w:tc>
          <w:tcPr>
            <w:tcW w:w="1077" w:type="dxa"/>
          </w:tcPr>
          <w:p w:rsidR="009777F5" w:rsidRDefault="005F640F" w:rsidP="009777F5">
            <w:pPr>
              <w:cnfStyle w:val="000000100000" w:firstRow="0" w:lastRow="0" w:firstColumn="0" w:lastColumn="0" w:oddVBand="0" w:evenVBand="0" w:oddHBand="1" w:evenHBand="0" w:firstRowFirstColumn="0" w:firstRowLastColumn="0" w:lastRowFirstColumn="0" w:lastRowLastColumn="0"/>
            </w:pPr>
            <w:r>
              <w:t>4</w:t>
            </w:r>
            <w:r w:rsidR="00273813">
              <w:t xml:space="preserve"> h</w:t>
            </w:r>
          </w:p>
        </w:tc>
        <w:tc>
          <w:tcPr>
            <w:tcW w:w="1077" w:type="dxa"/>
          </w:tcPr>
          <w:p w:rsidR="009777F5" w:rsidRDefault="009777F5" w:rsidP="009777F5">
            <w:pPr>
              <w:cnfStyle w:val="000000100000" w:firstRow="0" w:lastRow="0" w:firstColumn="0" w:lastColumn="0" w:oddVBand="0" w:evenVBand="0" w:oddHBand="1" w:evenHBand="0" w:firstRowFirstColumn="0" w:firstRowLastColumn="0" w:lastRowFirstColumn="0" w:lastRowLastColumn="0"/>
            </w:pPr>
            <w:r>
              <w:t>0</w:t>
            </w:r>
            <w:r w:rsidR="0076357F">
              <w:t xml:space="preserve"> h</w:t>
            </w:r>
          </w:p>
        </w:tc>
        <w:tc>
          <w:tcPr>
            <w:tcW w:w="1077" w:type="dxa"/>
          </w:tcPr>
          <w:p w:rsidR="009777F5" w:rsidRDefault="00F31D07" w:rsidP="009777F5">
            <w:pPr>
              <w:cnfStyle w:val="000000100000" w:firstRow="0" w:lastRow="0" w:firstColumn="0" w:lastColumn="0" w:oddVBand="0" w:evenVBand="0" w:oddHBand="1" w:evenHBand="0" w:firstRowFirstColumn="0" w:firstRowLastColumn="0" w:lastRowFirstColumn="0" w:lastRowLastColumn="0"/>
            </w:pPr>
            <w:r>
              <w:t>0 h</w:t>
            </w:r>
          </w:p>
        </w:tc>
        <w:tc>
          <w:tcPr>
            <w:tcW w:w="1077" w:type="dxa"/>
          </w:tcPr>
          <w:p w:rsidR="009777F5" w:rsidRDefault="00F31D07" w:rsidP="009777F5">
            <w:pPr>
              <w:cnfStyle w:val="000000100000" w:firstRow="0" w:lastRow="0" w:firstColumn="0" w:lastColumn="0" w:oddVBand="0" w:evenVBand="0" w:oddHBand="1" w:evenHBand="0" w:firstRowFirstColumn="0" w:firstRowLastColumn="0" w:lastRowFirstColumn="0" w:lastRowLastColumn="0"/>
            </w:pPr>
            <w:r>
              <w:t>25 h</w:t>
            </w:r>
          </w:p>
        </w:tc>
        <w:tc>
          <w:tcPr>
            <w:tcW w:w="1077" w:type="dxa"/>
          </w:tcPr>
          <w:p w:rsidR="009777F5" w:rsidRDefault="00F31D07" w:rsidP="009777F5">
            <w:pPr>
              <w:cnfStyle w:val="000000100000" w:firstRow="0" w:lastRow="0" w:firstColumn="0" w:lastColumn="0" w:oddVBand="0" w:evenVBand="0" w:oddHBand="1" w:evenHBand="0" w:firstRowFirstColumn="0" w:firstRowLastColumn="0" w:lastRowFirstColumn="0" w:lastRowLastColumn="0"/>
            </w:pPr>
            <w:r>
              <w:t>0 h</w:t>
            </w:r>
          </w:p>
        </w:tc>
        <w:tc>
          <w:tcPr>
            <w:tcW w:w="1077" w:type="dxa"/>
          </w:tcPr>
          <w:p w:rsidR="009777F5" w:rsidRDefault="005F640F" w:rsidP="009777F5">
            <w:pPr>
              <w:cnfStyle w:val="000000100000" w:firstRow="0" w:lastRow="0" w:firstColumn="0" w:lastColumn="0" w:oddVBand="0" w:evenVBand="0" w:oddHBand="1" w:evenHBand="0" w:firstRowFirstColumn="0" w:firstRowLastColumn="0" w:lastRowFirstColumn="0" w:lastRowLastColumn="0"/>
            </w:pPr>
            <w:r>
              <w:t>13</w:t>
            </w:r>
            <w:r w:rsidR="00F31D07">
              <w:t xml:space="preserve"> h</w:t>
            </w:r>
          </w:p>
        </w:tc>
        <w:tc>
          <w:tcPr>
            <w:tcW w:w="1077" w:type="dxa"/>
          </w:tcPr>
          <w:p w:rsidR="009777F5" w:rsidRDefault="00F31D07" w:rsidP="009777F5">
            <w:pPr>
              <w:cnfStyle w:val="000000100000" w:firstRow="0" w:lastRow="0" w:firstColumn="0" w:lastColumn="0" w:oddVBand="0" w:evenVBand="0" w:oddHBand="1" w:evenHBand="0" w:firstRowFirstColumn="0" w:firstRowLastColumn="0" w:lastRowFirstColumn="0" w:lastRowLastColumn="0"/>
            </w:pPr>
            <w:r>
              <w:t>13 h</w:t>
            </w:r>
          </w:p>
        </w:tc>
        <w:tc>
          <w:tcPr>
            <w:tcW w:w="1077" w:type="dxa"/>
          </w:tcPr>
          <w:p w:rsidR="009777F5" w:rsidRDefault="0076357F" w:rsidP="009777F5">
            <w:pPr>
              <w:cnfStyle w:val="000000100000" w:firstRow="0" w:lastRow="0" w:firstColumn="0" w:lastColumn="0" w:oddVBand="0" w:evenVBand="0" w:oddHBand="1" w:evenHBand="0" w:firstRowFirstColumn="0" w:firstRowLastColumn="0" w:lastRowFirstColumn="0" w:lastRowLastColumn="0"/>
            </w:pPr>
            <w:r>
              <w:t>15 h</w:t>
            </w:r>
          </w:p>
        </w:tc>
        <w:tc>
          <w:tcPr>
            <w:tcW w:w="1077" w:type="dxa"/>
          </w:tcPr>
          <w:p w:rsidR="009777F5" w:rsidRDefault="0076357F" w:rsidP="009777F5">
            <w:pPr>
              <w:cnfStyle w:val="000000100000" w:firstRow="0" w:lastRow="0" w:firstColumn="0" w:lastColumn="0" w:oddVBand="0" w:evenVBand="0" w:oddHBand="1" w:evenHBand="0" w:firstRowFirstColumn="0" w:firstRowLastColumn="0" w:lastRowFirstColumn="0" w:lastRowLastColumn="0"/>
            </w:pPr>
            <w:r>
              <w:t>10 h</w:t>
            </w:r>
          </w:p>
        </w:tc>
      </w:tr>
      <w:tr w:rsidR="009777F5" w:rsidTr="009777F5">
        <w:trPr>
          <w:trHeight w:val="273"/>
          <w:jc w:val="center"/>
        </w:trPr>
        <w:tc>
          <w:tcPr>
            <w:cnfStyle w:val="001000000000" w:firstRow="0" w:lastRow="0" w:firstColumn="1" w:lastColumn="0" w:oddVBand="0" w:evenVBand="0" w:oddHBand="0" w:evenHBand="0" w:firstRowFirstColumn="0" w:firstRowLastColumn="0" w:lastRowFirstColumn="0" w:lastRowLastColumn="0"/>
            <w:tcW w:w="1077" w:type="dxa"/>
            <w:vAlign w:val="center"/>
          </w:tcPr>
          <w:p w:rsidR="009777F5" w:rsidRDefault="009777F5" w:rsidP="009777F5">
            <w:pPr>
              <w:jc w:val="center"/>
            </w:pPr>
            <w:r>
              <w:t>Q Jacob</w:t>
            </w:r>
          </w:p>
        </w:tc>
        <w:tc>
          <w:tcPr>
            <w:tcW w:w="1077" w:type="dxa"/>
          </w:tcPr>
          <w:p w:rsidR="009777F5" w:rsidRDefault="005F640F" w:rsidP="009777F5">
            <w:pPr>
              <w:cnfStyle w:val="000000000000" w:firstRow="0" w:lastRow="0" w:firstColumn="0" w:lastColumn="0" w:oddVBand="0" w:evenVBand="0" w:oddHBand="0" w:evenHBand="0" w:firstRowFirstColumn="0" w:firstRowLastColumn="0" w:lastRowFirstColumn="0" w:lastRowLastColumn="0"/>
            </w:pPr>
            <w:r>
              <w:t>5</w:t>
            </w:r>
            <w:r w:rsidR="00273813">
              <w:t xml:space="preserve"> h</w:t>
            </w:r>
          </w:p>
        </w:tc>
        <w:tc>
          <w:tcPr>
            <w:tcW w:w="1077" w:type="dxa"/>
          </w:tcPr>
          <w:p w:rsidR="009777F5" w:rsidRDefault="009777F5" w:rsidP="009777F5">
            <w:pPr>
              <w:cnfStyle w:val="000000000000" w:firstRow="0" w:lastRow="0" w:firstColumn="0" w:lastColumn="0" w:oddVBand="0" w:evenVBand="0" w:oddHBand="0" w:evenHBand="0" w:firstRowFirstColumn="0" w:firstRowLastColumn="0" w:lastRowFirstColumn="0" w:lastRowLastColumn="0"/>
            </w:pPr>
            <w:r>
              <w:t>0</w:t>
            </w:r>
            <w:r w:rsidR="0076357F">
              <w:t xml:space="preserve"> h</w:t>
            </w:r>
          </w:p>
        </w:tc>
        <w:tc>
          <w:tcPr>
            <w:tcW w:w="1077" w:type="dxa"/>
          </w:tcPr>
          <w:p w:rsidR="009777F5" w:rsidRDefault="00F31D07" w:rsidP="009777F5">
            <w:pPr>
              <w:cnfStyle w:val="000000000000" w:firstRow="0" w:lastRow="0" w:firstColumn="0" w:lastColumn="0" w:oddVBand="0" w:evenVBand="0" w:oddHBand="0" w:evenHBand="0" w:firstRowFirstColumn="0" w:firstRowLastColumn="0" w:lastRowFirstColumn="0" w:lastRowLastColumn="0"/>
            </w:pPr>
            <w:r>
              <w:t>30 h</w:t>
            </w:r>
          </w:p>
        </w:tc>
        <w:tc>
          <w:tcPr>
            <w:tcW w:w="1077" w:type="dxa"/>
          </w:tcPr>
          <w:p w:rsidR="009777F5" w:rsidRDefault="00F31D07" w:rsidP="009777F5">
            <w:pPr>
              <w:cnfStyle w:val="000000000000" w:firstRow="0" w:lastRow="0" w:firstColumn="0" w:lastColumn="0" w:oddVBand="0" w:evenVBand="0" w:oddHBand="0" w:evenHBand="0" w:firstRowFirstColumn="0" w:firstRowLastColumn="0" w:lastRowFirstColumn="0" w:lastRowLastColumn="0"/>
            </w:pPr>
            <w:r>
              <w:t>0 h</w:t>
            </w:r>
          </w:p>
        </w:tc>
        <w:tc>
          <w:tcPr>
            <w:tcW w:w="1077" w:type="dxa"/>
          </w:tcPr>
          <w:p w:rsidR="009777F5" w:rsidRDefault="00F31D07" w:rsidP="009777F5">
            <w:pPr>
              <w:cnfStyle w:val="000000000000" w:firstRow="0" w:lastRow="0" w:firstColumn="0" w:lastColumn="0" w:oddVBand="0" w:evenVBand="0" w:oddHBand="0" w:evenHBand="0" w:firstRowFirstColumn="0" w:firstRowLastColumn="0" w:lastRowFirstColumn="0" w:lastRowLastColumn="0"/>
            </w:pPr>
            <w:r>
              <w:t>0 h</w:t>
            </w:r>
          </w:p>
        </w:tc>
        <w:tc>
          <w:tcPr>
            <w:tcW w:w="1077" w:type="dxa"/>
          </w:tcPr>
          <w:p w:rsidR="009777F5" w:rsidRDefault="00F31D07" w:rsidP="009777F5">
            <w:pPr>
              <w:cnfStyle w:val="000000000000" w:firstRow="0" w:lastRow="0" w:firstColumn="0" w:lastColumn="0" w:oddVBand="0" w:evenVBand="0" w:oddHBand="0" w:evenHBand="0" w:firstRowFirstColumn="0" w:firstRowLastColumn="0" w:lastRowFirstColumn="0" w:lastRowLastColumn="0"/>
            </w:pPr>
            <w:r>
              <w:t xml:space="preserve"> </w:t>
            </w:r>
            <w:r w:rsidR="005F640F">
              <w:t>20</w:t>
            </w:r>
            <w:r>
              <w:t xml:space="preserve"> h</w:t>
            </w:r>
          </w:p>
        </w:tc>
        <w:tc>
          <w:tcPr>
            <w:tcW w:w="1077" w:type="dxa"/>
          </w:tcPr>
          <w:p w:rsidR="009777F5" w:rsidRDefault="00F31D07" w:rsidP="009777F5">
            <w:pPr>
              <w:cnfStyle w:val="000000000000" w:firstRow="0" w:lastRow="0" w:firstColumn="0" w:lastColumn="0" w:oddVBand="0" w:evenVBand="0" w:oddHBand="0" w:evenHBand="0" w:firstRowFirstColumn="0" w:firstRowLastColumn="0" w:lastRowFirstColumn="0" w:lastRowLastColumn="0"/>
            </w:pPr>
            <w:r>
              <w:t>0 h</w:t>
            </w:r>
          </w:p>
        </w:tc>
        <w:tc>
          <w:tcPr>
            <w:tcW w:w="1077" w:type="dxa"/>
          </w:tcPr>
          <w:p w:rsidR="009777F5" w:rsidRDefault="0076357F" w:rsidP="009777F5">
            <w:pPr>
              <w:cnfStyle w:val="000000000000" w:firstRow="0" w:lastRow="0" w:firstColumn="0" w:lastColumn="0" w:oddVBand="0" w:evenVBand="0" w:oddHBand="0" w:evenHBand="0" w:firstRowFirstColumn="0" w:firstRowLastColumn="0" w:lastRowFirstColumn="0" w:lastRowLastColumn="0"/>
            </w:pPr>
            <w:r>
              <w:t>20 h</w:t>
            </w:r>
          </w:p>
        </w:tc>
        <w:tc>
          <w:tcPr>
            <w:tcW w:w="1077" w:type="dxa"/>
          </w:tcPr>
          <w:p w:rsidR="009777F5" w:rsidRDefault="0076357F" w:rsidP="009777F5">
            <w:pPr>
              <w:cnfStyle w:val="000000000000" w:firstRow="0" w:lastRow="0" w:firstColumn="0" w:lastColumn="0" w:oddVBand="0" w:evenVBand="0" w:oddHBand="0" w:evenHBand="0" w:firstRowFirstColumn="0" w:firstRowLastColumn="0" w:lastRowFirstColumn="0" w:lastRowLastColumn="0"/>
            </w:pPr>
            <w:r>
              <w:t>5 h</w:t>
            </w:r>
          </w:p>
        </w:tc>
      </w:tr>
    </w:tbl>
    <w:p w:rsidR="009777F5" w:rsidRPr="00FD1604" w:rsidRDefault="00AF1EAE" w:rsidP="00AF1EAE">
      <w:pPr>
        <w:pStyle w:val="Lgende"/>
        <w:keepNext/>
        <w:spacing w:before="120"/>
        <w:jc w:val="center"/>
      </w:pPr>
      <w:bookmarkStart w:id="40" w:name="_Ref469241595"/>
      <w:r>
        <w:t xml:space="preserve">Tableau </w:t>
      </w:r>
      <w:fldSimple w:instr=" SEQ Tableau \* ARABIC ">
        <w:r>
          <w:rPr>
            <w:noProof/>
          </w:rPr>
          <w:t>6</w:t>
        </w:r>
      </w:fldSimple>
      <w:r>
        <w:t xml:space="preserve"> : Charge répartie sur les différentes taches</w:t>
      </w:r>
      <w:bookmarkEnd w:id="40"/>
    </w:p>
    <w:p w:rsidR="00C24314" w:rsidRDefault="00C24314" w:rsidP="0063783F">
      <w:pPr>
        <w:pStyle w:val="Titre1"/>
      </w:pPr>
      <w:bookmarkStart w:id="41" w:name="_Toc469410123"/>
      <w:r>
        <w:t>Risques opportunités</w:t>
      </w:r>
      <w:bookmarkEnd w:id="41"/>
    </w:p>
    <w:p w:rsidR="00C24314" w:rsidRDefault="00286ACA" w:rsidP="0063783F">
      <w:pPr>
        <w:pStyle w:val="Titre2"/>
      </w:pPr>
      <w:bookmarkStart w:id="42" w:name="_Toc469410124"/>
      <w:r>
        <w:t>Risque</w:t>
      </w:r>
      <w:bookmarkEnd w:id="42"/>
    </w:p>
    <w:p w:rsidR="00576C56" w:rsidRPr="00576C56" w:rsidRDefault="00576C56" w:rsidP="00A31E98">
      <w:pPr>
        <w:ind w:left="360"/>
        <w:jc w:val="both"/>
      </w:pPr>
      <w:r>
        <w:t xml:space="preserve">Les risques repérables dans ce projet sont multiples. Nous les présentons ci-dessous. </w:t>
      </w:r>
    </w:p>
    <w:p w:rsidR="00C24314" w:rsidRDefault="00A74B70" w:rsidP="00576C56">
      <w:pPr>
        <w:pStyle w:val="Paragraphedeliste"/>
        <w:numPr>
          <w:ilvl w:val="0"/>
          <w:numId w:val="37"/>
        </w:numPr>
      </w:pPr>
      <w:r>
        <w:t xml:space="preserve">Le </w:t>
      </w:r>
      <w:r w:rsidR="00576C56">
        <w:t>s</w:t>
      </w:r>
      <w:r w:rsidR="00C24314">
        <w:t>ujet et</w:t>
      </w:r>
      <w:r>
        <w:t xml:space="preserve"> les </w:t>
      </w:r>
      <w:r w:rsidR="00C24314">
        <w:t>critères</w:t>
      </w:r>
      <w:r>
        <w:t xml:space="preserve"> de travail ne sont</w:t>
      </w:r>
      <w:r w:rsidR="00576C56">
        <w:t xml:space="preserve"> pas entièrement définis</w:t>
      </w:r>
      <w:r w:rsidR="00C24314">
        <w:t xml:space="preserve"> </w:t>
      </w:r>
      <w:r w:rsidR="00A31E98">
        <w:t>dû</w:t>
      </w:r>
      <w:r w:rsidR="00576C56">
        <w:t xml:space="preserve"> à la non expertise des donneurs d’ordre.</w:t>
      </w:r>
    </w:p>
    <w:p w:rsidR="00C24314" w:rsidRDefault="00576C56" w:rsidP="00576C56">
      <w:pPr>
        <w:pStyle w:val="Paragraphedeliste"/>
        <w:numPr>
          <w:ilvl w:val="0"/>
          <w:numId w:val="37"/>
        </w:numPr>
      </w:pPr>
      <w:r>
        <w:t>Il ne faut pas p</w:t>
      </w:r>
      <w:r w:rsidR="00C24314">
        <w:t>asser trop de temps sur la bibliographie</w:t>
      </w:r>
      <w:r w:rsidR="00A31E98">
        <w:t xml:space="preserve"> ce qui pourrait entraî</w:t>
      </w:r>
      <w:r>
        <w:t>ner des retards.</w:t>
      </w:r>
    </w:p>
    <w:p w:rsidR="00C24314" w:rsidRDefault="00C24314" w:rsidP="00576C56">
      <w:pPr>
        <w:pStyle w:val="Paragraphedeliste"/>
        <w:numPr>
          <w:ilvl w:val="0"/>
          <w:numId w:val="37"/>
        </w:numPr>
      </w:pPr>
      <w:r>
        <w:t>Ne pas trouver de solution adaptée au problème lors de nos recherches</w:t>
      </w:r>
    </w:p>
    <w:p w:rsidR="00C24314" w:rsidRDefault="00C24314" w:rsidP="00576C56">
      <w:pPr>
        <w:pStyle w:val="Paragraphedeliste"/>
        <w:numPr>
          <w:ilvl w:val="0"/>
          <w:numId w:val="37"/>
        </w:numPr>
      </w:pPr>
      <w:r>
        <w:t>Livrer une solution qui ne correspond pas aux</w:t>
      </w:r>
      <w:r w:rsidR="00576C56">
        <w:t xml:space="preserve"> attentes des donneurs d’ordre </w:t>
      </w:r>
    </w:p>
    <w:p w:rsidR="00C24314" w:rsidRDefault="00C24314" w:rsidP="00576C56">
      <w:pPr>
        <w:pStyle w:val="Paragraphedeliste"/>
        <w:numPr>
          <w:ilvl w:val="0"/>
          <w:numId w:val="37"/>
        </w:numPr>
      </w:pPr>
      <w:r>
        <w:t xml:space="preserve">Développer une solution trop spécialisée sur un </w:t>
      </w:r>
      <w:r w:rsidR="00576C56">
        <w:t>problème</w:t>
      </w:r>
      <w:r>
        <w:t xml:space="preserve"> donné</w:t>
      </w:r>
      <w:r w:rsidR="00576C56">
        <w:t xml:space="preserve"> et qui serait ainsi non réutilisable sur d’autres problèmes.</w:t>
      </w:r>
    </w:p>
    <w:p w:rsidR="00C24314" w:rsidRDefault="00C24314" w:rsidP="00576C56">
      <w:pPr>
        <w:pStyle w:val="Paragraphedeliste"/>
        <w:numPr>
          <w:ilvl w:val="0"/>
          <w:numId w:val="37"/>
        </w:numPr>
      </w:pPr>
      <w:r>
        <w:t>Confidentialité des données</w:t>
      </w:r>
    </w:p>
    <w:p w:rsidR="00576C56" w:rsidRDefault="00576C56" w:rsidP="00576C56">
      <w:pPr>
        <w:pStyle w:val="Paragraphedeliste"/>
        <w:numPr>
          <w:ilvl w:val="0"/>
          <w:numId w:val="37"/>
        </w:numPr>
      </w:pPr>
      <w:r>
        <w:t>Une mauvaise communication et une mauvaise gestion d’équipe</w:t>
      </w:r>
    </w:p>
    <w:p w:rsidR="00C24314" w:rsidRDefault="00C24314" w:rsidP="0063783F">
      <w:pPr>
        <w:pStyle w:val="Titre2"/>
      </w:pPr>
      <w:bookmarkStart w:id="43" w:name="_Toc469410125"/>
      <w:r>
        <w:t>Opportunités</w:t>
      </w:r>
      <w:bookmarkEnd w:id="43"/>
    </w:p>
    <w:p w:rsidR="00576C56" w:rsidRPr="00576C56" w:rsidRDefault="00576C56" w:rsidP="00A31E98">
      <w:pPr>
        <w:ind w:firstLine="360"/>
        <w:jc w:val="both"/>
      </w:pPr>
      <w:r>
        <w:t>Mais ce projet nous offre des opportunités que nous devons tenter de saisir et d’utiliser. Certains membres sont spé</w:t>
      </w:r>
      <w:r w:rsidR="00A31E98">
        <w:t>cialisé en informatique et machine learning</w:t>
      </w:r>
      <w:r>
        <w:t>, d’autre sont spécialisé</w:t>
      </w:r>
      <w:r w:rsidR="00A31E98">
        <w:t>s</w:t>
      </w:r>
      <w:r>
        <w:t xml:space="preserve"> en mathématiques. Cette triple compétence peu</w:t>
      </w:r>
      <w:r w:rsidR="00A31E98">
        <w:t>t</w:t>
      </w:r>
      <w:r>
        <w:t xml:space="preserve"> être mise à profit lors de la définition du projet. De plus, cet outil pourrait permettre de détecter des anomalies non détectable</w:t>
      </w:r>
      <w:r w:rsidR="00A31E98">
        <w:t>s</w:t>
      </w:r>
      <w:r>
        <w:t xml:space="preserve"> par l’homme. Elle serait un supplément vis-à-vis de la demande première.   </w:t>
      </w:r>
    </w:p>
    <w:p w:rsidR="00C24314" w:rsidRDefault="00C24314" w:rsidP="00CC3CBD">
      <w:pPr>
        <w:pStyle w:val="Titre1"/>
      </w:pPr>
      <w:bookmarkStart w:id="44" w:name="_Toc469410126"/>
      <w:r>
        <w:t>Suivi</w:t>
      </w:r>
      <w:bookmarkEnd w:id="44"/>
    </w:p>
    <w:p w:rsidR="00C24314" w:rsidRDefault="00826F00" w:rsidP="00576C56">
      <w:pPr>
        <w:pStyle w:val="Paragraphedeliste"/>
        <w:numPr>
          <w:ilvl w:val="0"/>
          <w:numId w:val="38"/>
        </w:numPr>
      </w:pPr>
      <w:r>
        <w:t>Communication : E</w:t>
      </w:r>
      <w:r w:rsidR="00C24314">
        <w:t>-m</w:t>
      </w:r>
      <w:r>
        <w:t xml:space="preserve">ail, </w:t>
      </w:r>
      <w:r w:rsidR="00C24314">
        <w:t>Sharepoint, Github</w:t>
      </w:r>
    </w:p>
    <w:p w:rsidR="00C24314" w:rsidRDefault="00826F00" w:rsidP="00576C56">
      <w:pPr>
        <w:pStyle w:val="Paragraphedeliste"/>
        <w:numPr>
          <w:ilvl w:val="0"/>
          <w:numId w:val="38"/>
        </w:numPr>
      </w:pPr>
      <w:r>
        <w:t>Moyens techniques : Git, GitHub, SourceT</w:t>
      </w:r>
      <w:r w:rsidR="00C24314">
        <w:t>ree, Python, Anaconda</w:t>
      </w:r>
      <w:r>
        <w:t>, ShareP</w:t>
      </w:r>
      <w:r w:rsidR="006C038E">
        <w:t xml:space="preserve">oint </w:t>
      </w:r>
      <w:r>
        <w:t>(calendrier, échange de fichier)</w:t>
      </w:r>
      <w:r w:rsidR="006C038E">
        <w:t>, Google drive (Gestion des taches</w:t>
      </w:r>
      <w:r w:rsidR="00A35E3A">
        <w:t xml:space="preserve"> / Echange fichier interne équipe technique</w:t>
      </w:r>
      <w:r w:rsidR="006C038E">
        <w:t>)</w:t>
      </w:r>
    </w:p>
    <w:p w:rsidR="00A10AD6" w:rsidRPr="00576C56" w:rsidRDefault="00576C56" w:rsidP="00576C56">
      <w:pPr>
        <w:pStyle w:val="Paragraphedeliste"/>
        <w:numPr>
          <w:ilvl w:val="0"/>
          <w:numId w:val="38"/>
        </w:numPr>
      </w:pPr>
      <w:r>
        <w:t xml:space="preserve">Rencontre : Voir </w:t>
      </w:r>
      <w:r>
        <w:fldChar w:fldCharType="begin"/>
      </w:r>
      <w:r>
        <w:instrText xml:space="preserve"> PAGEREF _Ref469243897 \h </w:instrText>
      </w:r>
      <w:r>
        <w:fldChar w:fldCharType="separate"/>
      </w:r>
      <w:r>
        <w:rPr>
          <w:noProof/>
        </w:rPr>
        <w:t>4</w:t>
      </w:r>
      <w:r>
        <w:fldChar w:fldCharType="end"/>
      </w:r>
      <w:r>
        <w:t xml:space="preserve"> et </w:t>
      </w:r>
      <w:r>
        <w:fldChar w:fldCharType="begin"/>
      </w:r>
      <w:r>
        <w:instrText xml:space="preserve"> PAGEREF _Ref469243907 \h </w:instrText>
      </w:r>
      <w:r>
        <w:fldChar w:fldCharType="separate"/>
      </w:r>
      <w:r>
        <w:rPr>
          <w:noProof/>
        </w:rPr>
        <w:t>6</w:t>
      </w:r>
      <w:r>
        <w:fldChar w:fldCharType="end"/>
      </w:r>
      <w:r w:rsidR="00C24314" w:rsidRPr="00576C56">
        <w:rPr>
          <w:rFonts w:ascii="Helvetica Neue" w:hAnsi="Helvetica Neue" w:cs="Helvetica Neue"/>
          <w:color w:val="3262B2"/>
          <w:kern w:val="1"/>
        </w:rPr>
        <w:tab/>
      </w:r>
    </w:p>
    <w:sectPr w:rsidR="00A10AD6" w:rsidRPr="00576C56" w:rsidSect="00C24314">
      <w:footerReference w:type="default" r:id="rId17"/>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1A11" w:rsidRDefault="00DD1A11" w:rsidP="00CC3CBD">
      <w:r>
        <w:separator/>
      </w:r>
    </w:p>
  </w:endnote>
  <w:endnote w:type="continuationSeparator" w:id="0">
    <w:p w:rsidR="00DD1A11" w:rsidRDefault="00DD1A11" w:rsidP="00CC3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Corbel"/>
    <w:charset w:val="00"/>
    <w:family w:val="auto"/>
    <w:pitch w:val="variable"/>
    <w:sig w:usb0="00000003" w:usb1="500079DB" w:usb2="0000001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6005572"/>
      <w:docPartObj>
        <w:docPartGallery w:val="Page Numbers (Bottom of Page)"/>
        <w:docPartUnique/>
      </w:docPartObj>
    </w:sdtPr>
    <w:sdtEndPr/>
    <w:sdtContent>
      <w:p w:rsidR="009777F5" w:rsidRDefault="00DD1A11">
        <w:pPr>
          <w:pStyle w:val="Pieddepage"/>
        </w:pPr>
        <w:r>
          <w:rPr>
            <w:noProof/>
            <w:lang w:eastAsia="zh-TW"/>
          </w:rPr>
          <w:pict>
            <v:group id="_x0000_s2049" style="position:absolute;margin-left:0;margin-top:0;width:34.4pt;height:56.45pt;z-index:251660288;mso-position-horizontal:center;mso-position-horizontal-relative:margin;mso-position-vertical:bottom;mso-position-vertical-relative:page" coordorigin="1743,14699" coordsize="688,1129">
              <v:shapetype id="_x0000_t32" coordsize="21600,21600" o:spt="32" o:oned="t" path="m,l21600,21600e" filled="f">
                <v:path arrowok="t" fillok="f" o:connecttype="none"/>
                <o:lock v:ext="edit" shapetype="t"/>
              </v:shapetype>
              <v:shape id="_x0000_s2050" type="#_x0000_t32" style="position:absolute;left:2111;top:15387;width:0;height:441;flip:y" o:connectortype="straight" strokecolor="#7f7f7f [1612]"/>
              <v:rect id="_x0000_s2051" style="position:absolute;left:1743;top:14699;width:688;height:688;v-text-anchor:middle" filled="f" strokecolor="#7f7f7f [1612]">
                <v:textbox style="mso-next-textbox:#_x0000_s2051">
                  <w:txbxContent>
                    <w:p w:rsidR="009777F5" w:rsidRDefault="003B0BE2">
                      <w:pPr>
                        <w:pStyle w:val="Pieddepage"/>
                        <w:jc w:val="center"/>
                        <w:rPr>
                          <w:sz w:val="16"/>
                          <w:szCs w:val="16"/>
                        </w:rPr>
                      </w:pPr>
                      <w:r>
                        <w:fldChar w:fldCharType="begin"/>
                      </w:r>
                      <w:r>
                        <w:instrText xml:space="preserve"> PAGE    \* MERGEFORMAT </w:instrText>
                      </w:r>
                      <w:r>
                        <w:fldChar w:fldCharType="separate"/>
                      </w:r>
                      <w:r w:rsidR="00F9237C" w:rsidRPr="00F9237C">
                        <w:rPr>
                          <w:noProof/>
                          <w:sz w:val="16"/>
                          <w:szCs w:val="16"/>
                        </w:rPr>
                        <w:t>8</w:t>
                      </w:r>
                      <w:r>
                        <w:rPr>
                          <w:noProof/>
                          <w:sz w:val="16"/>
                          <w:szCs w:val="16"/>
                        </w:rPr>
                        <w:fldChar w:fldCharType="end"/>
                      </w:r>
                    </w:p>
                  </w:txbxContent>
                </v:textbox>
              </v:rect>
              <w10:wrap anchorx="margin" anchory="page"/>
            </v:group>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1A11" w:rsidRDefault="00DD1A11" w:rsidP="00CC3CBD">
      <w:r>
        <w:separator/>
      </w:r>
    </w:p>
  </w:footnote>
  <w:footnote w:type="continuationSeparator" w:id="0">
    <w:p w:rsidR="00DD1A11" w:rsidRDefault="00DD1A11" w:rsidP="00CC3C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000002BE">
      <w:start w:val="1"/>
      <w:numFmt w:val="bullet"/>
      <w:lvlText w:val="◦"/>
      <w:lvlJc w:val="left"/>
      <w:pPr>
        <w:ind w:left="1440" w:hanging="360"/>
      </w:pPr>
    </w:lvl>
    <w:lvl w:ilvl="2" w:tplc="000002BF">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35573EA"/>
    <w:multiLevelType w:val="hybridMultilevel"/>
    <w:tmpl w:val="639841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08874D4A"/>
    <w:multiLevelType w:val="hybridMultilevel"/>
    <w:tmpl w:val="C900A69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0C6A6484"/>
    <w:multiLevelType w:val="hybridMultilevel"/>
    <w:tmpl w:val="F04E9D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11A3AC6"/>
    <w:multiLevelType w:val="hybridMultilevel"/>
    <w:tmpl w:val="F4FC163E"/>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nsid w:val="12446237"/>
    <w:multiLevelType w:val="hybridMultilevel"/>
    <w:tmpl w:val="3F0620C6"/>
    <w:lvl w:ilvl="0" w:tplc="040C000F">
      <w:start w:val="1"/>
      <w:numFmt w:val="decimal"/>
      <w:lvlText w:val="%1."/>
      <w:lvlJc w:val="left"/>
      <w:pPr>
        <w:ind w:left="360" w:hanging="360"/>
      </w:pPr>
      <w:rPr>
        <w:rFont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nsid w:val="14DB4C3E"/>
    <w:multiLevelType w:val="multilevel"/>
    <w:tmpl w:val="1C7658AA"/>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rPr>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17955542"/>
    <w:multiLevelType w:val="hybridMultilevel"/>
    <w:tmpl w:val="064CF680"/>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20">
    <w:nsid w:val="1AB66F96"/>
    <w:multiLevelType w:val="hybridMultilevel"/>
    <w:tmpl w:val="A138868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nsid w:val="1BA96AF9"/>
    <w:multiLevelType w:val="hybridMultilevel"/>
    <w:tmpl w:val="661A5090"/>
    <w:lvl w:ilvl="0" w:tplc="040C000F">
      <w:start w:val="1"/>
      <w:numFmt w:val="decimal"/>
      <w:lvlText w:val="%1."/>
      <w:lvlJc w:val="left"/>
      <w:pPr>
        <w:ind w:left="1080" w:hanging="360"/>
      </w:pPr>
      <w:rPr>
        <w:rFont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nsid w:val="2979471C"/>
    <w:multiLevelType w:val="hybridMultilevel"/>
    <w:tmpl w:val="5BFAD912"/>
    <w:lvl w:ilvl="0" w:tplc="040C000F">
      <w:start w:val="1"/>
      <w:numFmt w:val="decimal"/>
      <w:lvlText w:val="%1."/>
      <w:lvlJc w:val="left"/>
      <w:pPr>
        <w:ind w:left="1080" w:hanging="360"/>
      </w:pPr>
      <w:rPr>
        <w:rFont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nsid w:val="2A873E35"/>
    <w:multiLevelType w:val="hybridMultilevel"/>
    <w:tmpl w:val="8A3EFC0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4">
    <w:nsid w:val="37846F01"/>
    <w:multiLevelType w:val="hybridMultilevel"/>
    <w:tmpl w:val="8AF45222"/>
    <w:lvl w:ilvl="0" w:tplc="040C000F">
      <w:start w:val="1"/>
      <w:numFmt w:val="decimal"/>
      <w:lvlText w:val="%1."/>
      <w:lvlJc w:val="left"/>
      <w:pPr>
        <w:ind w:left="1125" w:hanging="360"/>
      </w:pPr>
    </w:lvl>
    <w:lvl w:ilvl="1" w:tplc="040C0019" w:tentative="1">
      <w:start w:val="1"/>
      <w:numFmt w:val="lowerLetter"/>
      <w:lvlText w:val="%2."/>
      <w:lvlJc w:val="left"/>
      <w:pPr>
        <w:ind w:left="1845" w:hanging="360"/>
      </w:pPr>
    </w:lvl>
    <w:lvl w:ilvl="2" w:tplc="040C001B" w:tentative="1">
      <w:start w:val="1"/>
      <w:numFmt w:val="lowerRoman"/>
      <w:lvlText w:val="%3."/>
      <w:lvlJc w:val="right"/>
      <w:pPr>
        <w:ind w:left="2565" w:hanging="180"/>
      </w:pPr>
    </w:lvl>
    <w:lvl w:ilvl="3" w:tplc="040C000F" w:tentative="1">
      <w:start w:val="1"/>
      <w:numFmt w:val="decimal"/>
      <w:lvlText w:val="%4."/>
      <w:lvlJc w:val="left"/>
      <w:pPr>
        <w:ind w:left="3285" w:hanging="360"/>
      </w:pPr>
    </w:lvl>
    <w:lvl w:ilvl="4" w:tplc="040C0019" w:tentative="1">
      <w:start w:val="1"/>
      <w:numFmt w:val="lowerLetter"/>
      <w:lvlText w:val="%5."/>
      <w:lvlJc w:val="left"/>
      <w:pPr>
        <w:ind w:left="4005" w:hanging="360"/>
      </w:pPr>
    </w:lvl>
    <w:lvl w:ilvl="5" w:tplc="040C001B" w:tentative="1">
      <w:start w:val="1"/>
      <w:numFmt w:val="lowerRoman"/>
      <w:lvlText w:val="%6."/>
      <w:lvlJc w:val="right"/>
      <w:pPr>
        <w:ind w:left="4725" w:hanging="180"/>
      </w:pPr>
    </w:lvl>
    <w:lvl w:ilvl="6" w:tplc="040C000F" w:tentative="1">
      <w:start w:val="1"/>
      <w:numFmt w:val="decimal"/>
      <w:lvlText w:val="%7."/>
      <w:lvlJc w:val="left"/>
      <w:pPr>
        <w:ind w:left="5445" w:hanging="360"/>
      </w:pPr>
    </w:lvl>
    <w:lvl w:ilvl="7" w:tplc="040C0019" w:tentative="1">
      <w:start w:val="1"/>
      <w:numFmt w:val="lowerLetter"/>
      <w:lvlText w:val="%8."/>
      <w:lvlJc w:val="left"/>
      <w:pPr>
        <w:ind w:left="6165" w:hanging="360"/>
      </w:pPr>
    </w:lvl>
    <w:lvl w:ilvl="8" w:tplc="040C001B" w:tentative="1">
      <w:start w:val="1"/>
      <w:numFmt w:val="lowerRoman"/>
      <w:lvlText w:val="%9."/>
      <w:lvlJc w:val="right"/>
      <w:pPr>
        <w:ind w:left="6885" w:hanging="180"/>
      </w:pPr>
    </w:lvl>
  </w:abstractNum>
  <w:abstractNum w:abstractNumId="25">
    <w:nsid w:val="43002B3D"/>
    <w:multiLevelType w:val="hybridMultilevel"/>
    <w:tmpl w:val="22DC9A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4D823DA5"/>
    <w:multiLevelType w:val="hybridMultilevel"/>
    <w:tmpl w:val="427615AA"/>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52064F6"/>
    <w:multiLevelType w:val="hybridMultilevel"/>
    <w:tmpl w:val="E1E0E8CE"/>
    <w:lvl w:ilvl="0" w:tplc="BECC1F1C">
      <w:start w:val="1"/>
      <w:numFmt w:val="bullet"/>
      <w:lvlText w:val="•"/>
      <w:lvlJc w:val="left"/>
      <w:pPr>
        <w:tabs>
          <w:tab w:val="num" w:pos="720"/>
        </w:tabs>
        <w:ind w:left="720" w:hanging="360"/>
      </w:pPr>
      <w:rPr>
        <w:rFonts w:ascii="Times New Roman" w:hAnsi="Times New Roman" w:hint="default"/>
      </w:rPr>
    </w:lvl>
    <w:lvl w:ilvl="1" w:tplc="F6223280" w:tentative="1">
      <w:start w:val="1"/>
      <w:numFmt w:val="bullet"/>
      <w:lvlText w:val="•"/>
      <w:lvlJc w:val="left"/>
      <w:pPr>
        <w:tabs>
          <w:tab w:val="num" w:pos="1440"/>
        </w:tabs>
        <w:ind w:left="1440" w:hanging="360"/>
      </w:pPr>
      <w:rPr>
        <w:rFonts w:ascii="Times New Roman" w:hAnsi="Times New Roman" w:hint="default"/>
      </w:rPr>
    </w:lvl>
    <w:lvl w:ilvl="2" w:tplc="A0A6760A" w:tentative="1">
      <w:start w:val="1"/>
      <w:numFmt w:val="bullet"/>
      <w:lvlText w:val="•"/>
      <w:lvlJc w:val="left"/>
      <w:pPr>
        <w:tabs>
          <w:tab w:val="num" w:pos="2160"/>
        </w:tabs>
        <w:ind w:left="2160" w:hanging="360"/>
      </w:pPr>
      <w:rPr>
        <w:rFonts w:ascii="Times New Roman" w:hAnsi="Times New Roman" w:hint="default"/>
      </w:rPr>
    </w:lvl>
    <w:lvl w:ilvl="3" w:tplc="D7684586" w:tentative="1">
      <w:start w:val="1"/>
      <w:numFmt w:val="bullet"/>
      <w:lvlText w:val="•"/>
      <w:lvlJc w:val="left"/>
      <w:pPr>
        <w:tabs>
          <w:tab w:val="num" w:pos="2880"/>
        </w:tabs>
        <w:ind w:left="2880" w:hanging="360"/>
      </w:pPr>
      <w:rPr>
        <w:rFonts w:ascii="Times New Roman" w:hAnsi="Times New Roman" w:hint="default"/>
      </w:rPr>
    </w:lvl>
    <w:lvl w:ilvl="4" w:tplc="7B6A2CD6" w:tentative="1">
      <w:start w:val="1"/>
      <w:numFmt w:val="bullet"/>
      <w:lvlText w:val="•"/>
      <w:lvlJc w:val="left"/>
      <w:pPr>
        <w:tabs>
          <w:tab w:val="num" w:pos="3600"/>
        </w:tabs>
        <w:ind w:left="3600" w:hanging="360"/>
      </w:pPr>
      <w:rPr>
        <w:rFonts w:ascii="Times New Roman" w:hAnsi="Times New Roman" w:hint="default"/>
      </w:rPr>
    </w:lvl>
    <w:lvl w:ilvl="5" w:tplc="7FBA9262" w:tentative="1">
      <w:start w:val="1"/>
      <w:numFmt w:val="bullet"/>
      <w:lvlText w:val="•"/>
      <w:lvlJc w:val="left"/>
      <w:pPr>
        <w:tabs>
          <w:tab w:val="num" w:pos="4320"/>
        </w:tabs>
        <w:ind w:left="4320" w:hanging="360"/>
      </w:pPr>
      <w:rPr>
        <w:rFonts w:ascii="Times New Roman" w:hAnsi="Times New Roman" w:hint="default"/>
      </w:rPr>
    </w:lvl>
    <w:lvl w:ilvl="6" w:tplc="1D047480" w:tentative="1">
      <w:start w:val="1"/>
      <w:numFmt w:val="bullet"/>
      <w:lvlText w:val="•"/>
      <w:lvlJc w:val="left"/>
      <w:pPr>
        <w:tabs>
          <w:tab w:val="num" w:pos="5040"/>
        </w:tabs>
        <w:ind w:left="5040" w:hanging="360"/>
      </w:pPr>
      <w:rPr>
        <w:rFonts w:ascii="Times New Roman" w:hAnsi="Times New Roman" w:hint="default"/>
      </w:rPr>
    </w:lvl>
    <w:lvl w:ilvl="7" w:tplc="BF2A6108" w:tentative="1">
      <w:start w:val="1"/>
      <w:numFmt w:val="bullet"/>
      <w:lvlText w:val="•"/>
      <w:lvlJc w:val="left"/>
      <w:pPr>
        <w:tabs>
          <w:tab w:val="num" w:pos="5760"/>
        </w:tabs>
        <w:ind w:left="5760" w:hanging="360"/>
      </w:pPr>
      <w:rPr>
        <w:rFonts w:ascii="Times New Roman" w:hAnsi="Times New Roman" w:hint="default"/>
      </w:rPr>
    </w:lvl>
    <w:lvl w:ilvl="8" w:tplc="DC3CACA4" w:tentative="1">
      <w:start w:val="1"/>
      <w:numFmt w:val="bullet"/>
      <w:lvlText w:val="•"/>
      <w:lvlJc w:val="left"/>
      <w:pPr>
        <w:tabs>
          <w:tab w:val="num" w:pos="6480"/>
        </w:tabs>
        <w:ind w:left="6480" w:hanging="360"/>
      </w:pPr>
      <w:rPr>
        <w:rFonts w:ascii="Times New Roman" w:hAnsi="Times New Roman" w:hint="default"/>
      </w:rPr>
    </w:lvl>
  </w:abstractNum>
  <w:abstractNum w:abstractNumId="28">
    <w:nsid w:val="56AA7BBC"/>
    <w:multiLevelType w:val="hybridMultilevel"/>
    <w:tmpl w:val="77EAE9E8"/>
    <w:lvl w:ilvl="0" w:tplc="027816AA">
      <w:start w:val="1"/>
      <w:numFmt w:val="bullet"/>
      <w:lvlText w:val="•"/>
      <w:lvlJc w:val="left"/>
      <w:pPr>
        <w:tabs>
          <w:tab w:val="num" w:pos="720"/>
        </w:tabs>
        <w:ind w:left="720" w:hanging="360"/>
      </w:pPr>
      <w:rPr>
        <w:rFonts w:ascii="Times New Roman" w:hAnsi="Times New Roman" w:hint="default"/>
      </w:rPr>
    </w:lvl>
    <w:lvl w:ilvl="1" w:tplc="BEF06D2A" w:tentative="1">
      <w:start w:val="1"/>
      <w:numFmt w:val="bullet"/>
      <w:lvlText w:val="•"/>
      <w:lvlJc w:val="left"/>
      <w:pPr>
        <w:tabs>
          <w:tab w:val="num" w:pos="1440"/>
        </w:tabs>
        <w:ind w:left="1440" w:hanging="360"/>
      </w:pPr>
      <w:rPr>
        <w:rFonts w:ascii="Times New Roman" w:hAnsi="Times New Roman" w:hint="default"/>
      </w:rPr>
    </w:lvl>
    <w:lvl w:ilvl="2" w:tplc="3D44ED28" w:tentative="1">
      <w:start w:val="1"/>
      <w:numFmt w:val="bullet"/>
      <w:lvlText w:val="•"/>
      <w:lvlJc w:val="left"/>
      <w:pPr>
        <w:tabs>
          <w:tab w:val="num" w:pos="2160"/>
        </w:tabs>
        <w:ind w:left="2160" w:hanging="360"/>
      </w:pPr>
      <w:rPr>
        <w:rFonts w:ascii="Times New Roman" w:hAnsi="Times New Roman" w:hint="default"/>
      </w:rPr>
    </w:lvl>
    <w:lvl w:ilvl="3" w:tplc="A524EA3E" w:tentative="1">
      <w:start w:val="1"/>
      <w:numFmt w:val="bullet"/>
      <w:lvlText w:val="•"/>
      <w:lvlJc w:val="left"/>
      <w:pPr>
        <w:tabs>
          <w:tab w:val="num" w:pos="2880"/>
        </w:tabs>
        <w:ind w:left="2880" w:hanging="360"/>
      </w:pPr>
      <w:rPr>
        <w:rFonts w:ascii="Times New Roman" w:hAnsi="Times New Roman" w:hint="default"/>
      </w:rPr>
    </w:lvl>
    <w:lvl w:ilvl="4" w:tplc="08CA925E" w:tentative="1">
      <w:start w:val="1"/>
      <w:numFmt w:val="bullet"/>
      <w:lvlText w:val="•"/>
      <w:lvlJc w:val="left"/>
      <w:pPr>
        <w:tabs>
          <w:tab w:val="num" w:pos="3600"/>
        </w:tabs>
        <w:ind w:left="3600" w:hanging="360"/>
      </w:pPr>
      <w:rPr>
        <w:rFonts w:ascii="Times New Roman" w:hAnsi="Times New Roman" w:hint="default"/>
      </w:rPr>
    </w:lvl>
    <w:lvl w:ilvl="5" w:tplc="895AD8DC" w:tentative="1">
      <w:start w:val="1"/>
      <w:numFmt w:val="bullet"/>
      <w:lvlText w:val="•"/>
      <w:lvlJc w:val="left"/>
      <w:pPr>
        <w:tabs>
          <w:tab w:val="num" w:pos="4320"/>
        </w:tabs>
        <w:ind w:left="4320" w:hanging="360"/>
      </w:pPr>
      <w:rPr>
        <w:rFonts w:ascii="Times New Roman" w:hAnsi="Times New Roman" w:hint="default"/>
      </w:rPr>
    </w:lvl>
    <w:lvl w:ilvl="6" w:tplc="3190E0E6" w:tentative="1">
      <w:start w:val="1"/>
      <w:numFmt w:val="bullet"/>
      <w:lvlText w:val="•"/>
      <w:lvlJc w:val="left"/>
      <w:pPr>
        <w:tabs>
          <w:tab w:val="num" w:pos="5040"/>
        </w:tabs>
        <w:ind w:left="5040" w:hanging="360"/>
      </w:pPr>
      <w:rPr>
        <w:rFonts w:ascii="Times New Roman" w:hAnsi="Times New Roman" w:hint="default"/>
      </w:rPr>
    </w:lvl>
    <w:lvl w:ilvl="7" w:tplc="9A3A11D8" w:tentative="1">
      <w:start w:val="1"/>
      <w:numFmt w:val="bullet"/>
      <w:lvlText w:val="•"/>
      <w:lvlJc w:val="left"/>
      <w:pPr>
        <w:tabs>
          <w:tab w:val="num" w:pos="5760"/>
        </w:tabs>
        <w:ind w:left="5760" w:hanging="360"/>
      </w:pPr>
      <w:rPr>
        <w:rFonts w:ascii="Times New Roman" w:hAnsi="Times New Roman" w:hint="default"/>
      </w:rPr>
    </w:lvl>
    <w:lvl w:ilvl="8" w:tplc="CB867E4C" w:tentative="1">
      <w:start w:val="1"/>
      <w:numFmt w:val="bullet"/>
      <w:lvlText w:val="•"/>
      <w:lvlJc w:val="left"/>
      <w:pPr>
        <w:tabs>
          <w:tab w:val="num" w:pos="6480"/>
        </w:tabs>
        <w:ind w:left="6480" w:hanging="360"/>
      </w:pPr>
      <w:rPr>
        <w:rFonts w:ascii="Times New Roman" w:hAnsi="Times New Roman" w:hint="default"/>
      </w:rPr>
    </w:lvl>
  </w:abstractNum>
  <w:abstractNum w:abstractNumId="29">
    <w:nsid w:val="579B1550"/>
    <w:multiLevelType w:val="hybridMultilevel"/>
    <w:tmpl w:val="9BC0989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0">
    <w:nsid w:val="58F159F4"/>
    <w:multiLevelType w:val="hybridMultilevel"/>
    <w:tmpl w:val="3AD45E5E"/>
    <w:lvl w:ilvl="0" w:tplc="AEF8D150">
      <w:start w:val="1"/>
      <w:numFmt w:val="bullet"/>
      <w:lvlText w:val="•"/>
      <w:lvlJc w:val="left"/>
      <w:pPr>
        <w:tabs>
          <w:tab w:val="num" w:pos="720"/>
        </w:tabs>
        <w:ind w:left="720" w:hanging="360"/>
      </w:pPr>
      <w:rPr>
        <w:rFonts w:ascii="Times New Roman" w:hAnsi="Times New Roman" w:hint="default"/>
      </w:rPr>
    </w:lvl>
    <w:lvl w:ilvl="1" w:tplc="612A180A" w:tentative="1">
      <w:start w:val="1"/>
      <w:numFmt w:val="bullet"/>
      <w:lvlText w:val="•"/>
      <w:lvlJc w:val="left"/>
      <w:pPr>
        <w:tabs>
          <w:tab w:val="num" w:pos="1440"/>
        </w:tabs>
        <w:ind w:left="1440" w:hanging="360"/>
      </w:pPr>
      <w:rPr>
        <w:rFonts w:ascii="Times New Roman" w:hAnsi="Times New Roman" w:hint="default"/>
      </w:rPr>
    </w:lvl>
    <w:lvl w:ilvl="2" w:tplc="BF62B800" w:tentative="1">
      <w:start w:val="1"/>
      <w:numFmt w:val="bullet"/>
      <w:lvlText w:val="•"/>
      <w:lvlJc w:val="left"/>
      <w:pPr>
        <w:tabs>
          <w:tab w:val="num" w:pos="2160"/>
        </w:tabs>
        <w:ind w:left="2160" w:hanging="360"/>
      </w:pPr>
      <w:rPr>
        <w:rFonts w:ascii="Times New Roman" w:hAnsi="Times New Roman" w:hint="default"/>
      </w:rPr>
    </w:lvl>
    <w:lvl w:ilvl="3" w:tplc="6C9E7288" w:tentative="1">
      <w:start w:val="1"/>
      <w:numFmt w:val="bullet"/>
      <w:lvlText w:val="•"/>
      <w:lvlJc w:val="left"/>
      <w:pPr>
        <w:tabs>
          <w:tab w:val="num" w:pos="2880"/>
        </w:tabs>
        <w:ind w:left="2880" w:hanging="360"/>
      </w:pPr>
      <w:rPr>
        <w:rFonts w:ascii="Times New Roman" w:hAnsi="Times New Roman" w:hint="default"/>
      </w:rPr>
    </w:lvl>
    <w:lvl w:ilvl="4" w:tplc="46D4B9AE" w:tentative="1">
      <w:start w:val="1"/>
      <w:numFmt w:val="bullet"/>
      <w:lvlText w:val="•"/>
      <w:lvlJc w:val="left"/>
      <w:pPr>
        <w:tabs>
          <w:tab w:val="num" w:pos="3600"/>
        </w:tabs>
        <w:ind w:left="3600" w:hanging="360"/>
      </w:pPr>
      <w:rPr>
        <w:rFonts w:ascii="Times New Roman" w:hAnsi="Times New Roman" w:hint="default"/>
      </w:rPr>
    </w:lvl>
    <w:lvl w:ilvl="5" w:tplc="CE68EC78" w:tentative="1">
      <w:start w:val="1"/>
      <w:numFmt w:val="bullet"/>
      <w:lvlText w:val="•"/>
      <w:lvlJc w:val="left"/>
      <w:pPr>
        <w:tabs>
          <w:tab w:val="num" w:pos="4320"/>
        </w:tabs>
        <w:ind w:left="4320" w:hanging="360"/>
      </w:pPr>
      <w:rPr>
        <w:rFonts w:ascii="Times New Roman" w:hAnsi="Times New Roman" w:hint="default"/>
      </w:rPr>
    </w:lvl>
    <w:lvl w:ilvl="6" w:tplc="76529E1A" w:tentative="1">
      <w:start w:val="1"/>
      <w:numFmt w:val="bullet"/>
      <w:lvlText w:val="•"/>
      <w:lvlJc w:val="left"/>
      <w:pPr>
        <w:tabs>
          <w:tab w:val="num" w:pos="5040"/>
        </w:tabs>
        <w:ind w:left="5040" w:hanging="360"/>
      </w:pPr>
      <w:rPr>
        <w:rFonts w:ascii="Times New Roman" w:hAnsi="Times New Roman" w:hint="default"/>
      </w:rPr>
    </w:lvl>
    <w:lvl w:ilvl="7" w:tplc="F1BE9312" w:tentative="1">
      <w:start w:val="1"/>
      <w:numFmt w:val="bullet"/>
      <w:lvlText w:val="•"/>
      <w:lvlJc w:val="left"/>
      <w:pPr>
        <w:tabs>
          <w:tab w:val="num" w:pos="5760"/>
        </w:tabs>
        <w:ind w:left="5760" w:hanging="360"/>
      </w:pPr>
      <w:rPr>
        <w:rFonts w:ascii="Times New Roman" w:hAnsi="Times New Roman" w:hint="default"/>
      </w:rPr>
    </w:lvl>
    <w:lvl w:ilvl="8" w:tplc="B08A4D8E" w:tentative="1">
      <w:start w:val="1"/>
      <w:numFmt w:val="bullet"/>
      <w:lvlText w:val="•"/>
      <w:lvlJc w:val="left"/>
      <w:pPr>
        <w:tabs>
          <w:tab w:val="num" w:pos="6480"/>
        </w:tabs>
        <w:ind w:left="6480" w:hanging="360"/>
      </w:pPr>
      <w:rPr>
        <w:rFonts w:ascii="Times New Roman" w:hAnsi="Times New Roman" w:hint="default"/>
      </w:rPr>
    </w:lvl>
  </w:abstractNum>
  <w:abstractNum w:abstractNumId="31">
    <w:nsid w:val="5F99352D"/>
    <w:multiLevelType w:val="hybridMultilevel"/>
    <w:tmpl w:val="9D4273D6"/>
    <w:lvl w:ilvl="0" w:tplc="040C000F">
      <w:start w:val="1"/>
      <w:numFmt w:val="decimal"/>
      <w:lvlText w:val="%1."/>
      <w:lvlJc w:val="left"/>
      <w:pPr>
        <w:ind w:left="1146" w:hanging="360"/>
      </w:pPr>
      <w:rPr>
        <w:rFonts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32">
    <w:nsid w:val="60E61A73"/>
    <w:multiLevelType w:val="hybridMultilevel"/>
    <w:tmpl w:val="D9C284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674D32DE"/>
    <w:multiLevelType w:val="hybridMultilevel"/>
    <w:tmpl w:val="9B0463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6A807DB0"/>
    <w:multiLevelType w:val="hybridMultilevel"/>
    <w:tmpl w:val="54C8E6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6C426D84"/>
    <w:multiLevelType w:val="hybridMultilevel"/>
    <w:tmpl w:val="3E1891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7AA97DDE"/>
    <w:multiLevelType w:val="hybridMultilevel"/>
    <w:tmpl w:val="E3CCCBF0"/>
    <w:lvl w:ilvl="0" w:tplc="2F66CBAC">
      <w:start w:val="1"/>
      <w:numFmt w:val="bullet"/>
      <w:lvlText w:val="•"/>
      <w:lvlJc w:val="left"/>
      <w:pPr>
        <w:tabs>
          <w:tab w:val="num" w:pos="720"/>
        </w:tabs>
        <w:ind w:left="720" w:hanging="360"/>
      </w:pPr>
      <w:rPr>
        <w:rFonts w:ascii="Times New Roman" w:hAnsi="Times New Roman" w:hint="default"/>
      </w:rPr>
    </w:lvl>
    <w:lvl w:ilvl="1" w:tplc="3022D86C" w:tentative="1">
      <w:start w:val="1"/>
      <w:numFmt w:val="bullet"/>
      <w:lvlText w:val="•"/>
      <w:lvlJc w:val="left"/>
      <w:pPr>
        <w:tabs>
          <w:tab w:val="num" w:pos="1440"/>
        </w:tabs>
        <w:ind w:left="1440" w:hanging="360"/>
      </w:pPr>
      <w:rPr>
        <w:rFonts w:ascii="Times New Roman" w:hAnsi="Times New Roman" w:hint="default"/>
      </w:rPr>
    </w:lvl>
    <w:lvl w:ilvl="2" w:tplc="20E2EE7E" w:tentative="1">
      <w:start w:val="1"/>
      <w:numFmt w:val="bullet"/>
      <w:lvlText w:val="•"/>
      <w:lvlJc w:val="left"/>
      <w:pPr>
        <w:tabs>
          <w:tab w:val="num" w:pos="2160"/>
        </w:tabs>
        <w:ind w:left="2160" w:hanging="360"/>
      </w:pPr>
      <w:rPr>
        <w:rFonts w:ascii="Times New Roman" w:hAnsi="Times New Roman" w:hint="default"/>
      </w:rPr>
    </w:lvl>
    <w:lvl w:ilvl="3" w:tplc="F5288CF6" w:tentative="1">
      <w:start w:val="1"/>
      <w:numFmt w:val="bullet"/>
      <w:lvlText w:val="•"/>
      <w:lvlJc w:val="left"/>
      <w:pPr>
        <w:tabs>
          <w:tab w:val="num" w:pos="2880"/>
        </w:tabs>
        <w:ind w:left="2880" w:hanging="360"/>
      </w:pPr>
      <w:rPr>
        <w:rFonts w:ascii="Times New Roman" w:hAnsi="Times New Roman" w:hint="default"/>
      </w:rPr>
    </w:lvl>
    <w:lvl w:ilvl="4" w:tplc="451220E8" w:tentative="1">
      <w:start w:val="1"/>
      <w:numFmt w:val="bullet"/>
      <w:lvlText w:val="•"/>
      <w:lvlJc w:val="left"/>
      <w:pPr>
        <w:tabs>
          <w:tab w:val="num" w:pos="3600"/>
        </w:tabs>
        <w:ind w:left="3600" w:hanging="360"/>
      </w:pPr>
      <w:rPr>
        <w:rFonts w:ascii="Times New Roman" w:hAnsi="Times New Roman" w:hint="default"/>
      </w:rPr>
    </w:lvl>
    <w:lvl w:ilvl="5" w:tplc="C0A62502" w:tentative="1">
      <w:start w:val="1"/>
      <w:numFmt w:val="bullet"/>
      <w:lvlText w:val="•"/>
      <w:lvlJc w:val="left"/>
      <w:pPr>
        <w:tabs>
          <w:tab w:val="num" w:pos="4320"/>
        </w:tabs>
        <w:ind w:left="4320" w:hanging="360"/>
      </w:pPr>
      <w:rPr>
        <w:rFonts w:ascii="Times New Roman" w:hAnsi="Times New Roman" w:hint="default"/>
      </w:rPr>
    </w:lvl>
    <w:lvl w:ilvl="6" w:tplc="00D69134" w:tentative="1">
      <w:start w:val="1"/>
      <w:numFmt w:val="bullet"/>
      <w:lvlText w:val="•"/>
      <w:lvlJc w:val="left"/>
      <w:pPr>
        <w:tabs>
          <w:tab w:val="num" w:pos="5040"/>
        </w:tabs>
        <w:ind w:left="5040" w:hanging="360"/>
      </w:pPr>
      <w:rPr>
        <w:rFonts w:ascii="Times New Roman" w:hAnsi="Times New Roman" w:hint="default"/>
      </w:rPr>
    </w:lvl>
    <w:lvl w:ilvl="7" w:tplc="088C2100" w:tentative="1">
      <w:start w:val="1"/>
      <w:numFmt w:val="bullet"/>
      <w:lvlText w:val="•"/>
      <w:lvlJc w:val="left"/>
      <w:pPr>
        <w:tabs>
          <w:tab w:val="num" w:pos="5760"/>
        </w:tabs>
        <w:ind w:left="5760" w:hanging="360"/>
      </w:pPr>
      <w:rPr>
        <w:rFonts w:ascii="Times New Roman" w:hAnsi="Times New Roman" w:hint="default"/>
      </w:rPr>
    </w:lvl>
    <w:lvl w:ilvl="8" w:tplc="439AC2FC" w:tentative="1">
      <w:start w:val="1"/>
      <w:numFmt w:val="bullet"/>
      <w:lvlText w:val="•"/>
      <w:lvlJc w:val="left"/>
      <w:pPr>
        <w:tabs>
          <w:tab w:val="num" w:pos="6480"/>
        </w:tabs>
        <w:ind w:left="6480" w:hanging="360"/>
      </w:pPr>
      <w:rPr>
        <w:rFonts w:ascii="Times New Roman" w:hAnsi="Times New Roman" w:hint="default"/>
      </w:rPr>
    </w:lvl>
  </w:abstractNum>
  <w:abstractNum w:abstractNumId="37">
    <w:nsid w:val="7FEE200A"/>
    <w:multiLevelType w:val="hybridMultilevel"/>
    <w:tmpl w:val="BD422A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8"/>
  </w:num>
  <w:num w:numId="16">
    <w:abstractNumId w:val="16"/>
  </w:num>
  <w:num w:numId="17">
    <w:abstractNumId w:val="15"/>
  </w:num>
  <w:num w:numId="18">
    <w:abstractNumId w:val="37"/>
  </w:num>
  <w:num w:numId="19">
    <w:abstractNumId w:val="24"/>
  </w:num>
  <w:num w:numId="20">
    <w:abstractNumId w:val="19"/>
  </w:num>
  <w:num w:numId="21">
    <w:abstractNumId w:val="28"/>
  </w:num>
  <w:num w:numId="22">
    <w:abstractNumId w:val="27"/>
  </w:num>
  <w:num w:numId="23">
    <w:abstractNumId w:val="36"/>
  </w:num>
  <w:num w:numId="24">
    <w:abstractNumId w:val="30"/>
  </w:num>
  <w:num w:numId="25">
    <w:abstractNumId w:val="32"/>
  </w:num>
  <w:num w:numId="26">
    <w:abstractNumId w:val="29"/>
  </w:num>
  <w:num w:numId="27">
    <w:abstractNumId w:val="20"/>
  </w:num>
  <w:num w:numId="28">
    <w:abstractNumId w:val="23"/>
  </w:num>
  <w:num w:numId="29">
    <w:abstractNumId w:val="31"/>
  </w:num>
  <w:num w:numId="30">
    <w:abstractNumId w:val="22"/>
  </w:num>
  <w:num w:numId="31">
    <w:abstractNumId w:val="21"/>
  </w:num>
  <w:num w:numId="32">
    <w:abstractNumId w:val="17"/>
  </w:num>
  <w:num w:numId="33">
    <w:abstractNumId w:val="26"/>
  </w:num>
  <w:num w:numId="34">
    <w:abstractNumId w:val="14"/>
  </w:num>
  <w:num w:numId="35">
    <w:abstractNumId w:val="35"/>
  </w:num>
  <w:num w:numId="36">
    <w:abstractNumId w:val="25"/>
  </w:num>
  <w:num w:numId="37">
    <w:abstractNumId w:val="33"/>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9"/>
  <w:hyphenationZone w:val="425"/>
  <w:drawingGridHorizontalSpacing w:val="120"/>
  <w:displayHorizontalDrawingGridEvery w:val="2"/>
  <w:characterSpacingControl w:val="doNotCompress"/>
  <w:hdrShapeDefaults>
    <o:shapedefaults v:ext="edit" spidmax="2052"/>
    <o:shapelayout v:ext="edit">
      <o:idmap v:ext="edit" data="2"/>
      <o:rules v:ext="edit">
        <o:r id="V:Rule1" type="connector" idref="#_x0000_s2050"/>
      </o:rules>
    </o:shapelayout>
  </w:hdrShapeDefaults>
  <w:footnotePr>
    <w:footnote w:id="-1"/>
    <w:footnote w:id="0"/>
  </w:footnotePr>
  <w:endnotePr>
    <w:endnote w:id="-1"/>
    <w:endnote w:id="0"/>
  </w:endnotePr>
  <w:compat>
    <w:compatSetting w:name="compatibilityMode" w:uri="http://schemas.microsoft.com/office/word" w:val="12"/>
  </w:compat>
  <w:rsids>
    <w:rsidRoot w:val="00C24314"/>
    <w:rsid w:val="000E0D3E"/>
    <w:rsid w:val="000E767A"/>
    <w:rsid w:val="0010580F"/>
    <w:rsid w:val="00110978"/>
    <w:rsid w:val="00132A76"/>
    <w:rsid w:val="001555EA"/>
    <w:rsid w:val="00162998"/>
    <w:rsid w:val="00171243"/>
    <w:rsid w:val="001F4E26"/>
    <w:rsid w:val="001F626C"/>
    <w:rsid w:val="0022343F"/>
    <w:rsid w:val="00240B30"/>
    <w:rsid w:val="00273813"/>
    <w:rsid w:val="00276282"/>
    <w:rsid w:val="00286ACA"/>
    <w:rsid w:val="00294FA3"/>
    <w:rsid w:val="002C1B57"/>
    <w:rsid w:val="002C7FB2"/>
    <w:rsid w:val="002F41A9"/>
    <w:rsid w:val="00305DFF"/>
    <w:rsid w:val="0039773A"/>
    <w:rsid w:val="003A14EC"/>
    <w:rsid w:val="003B0BE2"/>
    <w:rsid w:val="003B29C9"/>
    <w:rsid w:val="003E035F"/>
    <w:rsid w:val="00405055"/>
    <w:rsid w:val="00413994"/>
    <w:rsid w:val="00422568"/>
    <w:rsid w:val="00436E7C"/>
    <w:rsid w:val="00475AF7"/>
    <w:rsid w:val="00491CF2"/>
    <w:rsid w:val="004C3F69"/>
    <w:rsid w:val="00550820"/>
    <w:rsid w:val="00560B3F"/>
    <w:rsid w:val="00570EAF"/>
    <w:rsid w:val="00576C56"/>
    <w:rsid w:val="00580EB8"/>
    <w:rsid w:val="005F640F"/>
    <w:rsid w:val="00615009"/>
    <w:rsid w:val="0063783F"/>
    <w:rsid w:val="00667264"/>
    <w:rsid w:val="006775E4"/>
    <w:rsid w:val="006C0203"/>
    <w:rsid w:val="006C038E"/>
    <w:rsid w:val="00732139"/>
    <w:rsid w:val="0076357F"/>
    <w:rsid w:val="007C1760"/>
    <w:rsid w:val="007F2F78"/>
    <w:rsid w:val="0080201C"/>
    <w:rsid w:val="008057F3"/>
    <w:rsid w:val="00826F00"/>
    <w:rsid w:val="00830D10"/>
    <w:rsid w:val="00831F9F"/>
    <w:rsid w:val="00885585"/>
    <w:rsid w:val="00901C8E"/>
    <w:rsid w:val="00946DEB"/>
    <w:rsid w:val="0096090A"/>
    <w:rsid w:val="009777F5"/>
    <w:rsid w:val="009931EB"/>
    <w:rsid w:val="009944EE"/>
    <w:rsid w:val="009A46AE"/>
    <w:rsid w:val="009C527F"/>
    <w:rsid w:val="009D1D56"/>
    <w:rsid w:val="009D5DA1"/>
    <w:rsid w:val="009D7383"/>
    <w:rsid w:val="00A00539"/>
    <w:rsid w:val="00A10AD6"/>
    <w:rsid w:val="00A31E98"/>
    <w:rsid w:val="00A35E3A"/>
    <w:rsid w:val="00A74B70"/>
    <w:rsid w:val="00A84853"/>
    <w:rsid w:val="00AE7A08"/>
    <w:rsid w:val="00AF1EAE"/>
    <w:rsid w:val="00AF78CB"/>
    <w:rsid w:val="00B52D32"/>
    <w:rsid w:val="00BC5197"/>
    <w:rsid w:val="00BC5E5E"/>
    <w:rsid w:val="00C162C8"/>
    <w:rsid w:val="00C24314"/>
    <w:rsid w:val="00C55A31"/>
    <w:rsid w:val="00CB6F28"/>
    <w:rsid w:val="00CC3CBD"/>
    <w:rsid w:val="00CD68D4"/>
    <w:rsid w:val="00D33D5E"/>
    <w:rsid w:val="00D42128"/>
    <w:rsid w:val="00D72FDB"/>
    <w:rsid w:val="00DA71C0"/>
    <w:rsid w:val="00DD1A11"/>
    <w:rsid w:val="00DD517B"/>
    <w:rsid w:val="00DD5211"/>
    <w:rsid w:val="00DF04F4"/>
    <w:rsid w:val="00DF4CCF"/>
    <w:rsid w:val="00DF53F8"/>
    <w:rsid w:val="00DF6C9F"/>
    <w:rsid w:val="00E31F0C"/>
    <w:rsid w:val="00E343F8"/>
    <w:rsid w:val="00E961FB"/>
    <w:rsid w:val="00EC2F4E"/>
    <w:rsid w:val="00ED58EE"/>
    <w:rsid w:val="00F102C7"/>
    <w:rsid w:val="00F31D07"/>
    <w:rsid w:val="00F9237C"/>
    <w:rsid w:val="00FD1604"/>
    <w:rsid w:val="00FD56C7"/>
    <w:rsid w:val="00FE20C0"/>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314"/>
    <w:pPr>
      <w:spacing w:after="0" w:line="240" w:lineRule="auto"/>
    </w:pPr>
    <w:rPr>
      <w:rFonts w:eastAsiaTheme="minorEastAsia"/>
      <w:sz w:val="24"/>
      <w:szCs w:val="24"/>
      <w:lang w:eastAsia="fr-FR"/>
    </w:rPr>
  </w:style>
  <w:style w:type="paragraph" w:styleId="Titre1">
    <w:name w:val="heading 1"/>
    <w:basedOn w:val="Normal"/>
    <w:next w:val="Normal"/>
    <w:link w:val="Titre1Car"/>
    <w:uiPriority w:val="9"/>
    <w:qFormat/>
    <w:rsid w:val="00CC3CBD"/>
    <w:pPr>
      <w:keepNext/>
      <w:keepLines/>
      <w:numPr>
        <w:numId w:val="15"/>
      </w:numPr>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Titre1"/>
    <w:next w:val="Normal"/>
    <w:link w:val="Titre2Car"/>
    <w:uiPriority w:val="9"/>
    <w:unhideWhenUsed/>
    <w:qFormat/>
    <w:rsid w:val="00CC3CBD"/>
    <w:pPr>
      <w:numPr>
        <w:ilvl w:val="1"/>
      </w:numPr>
      <w:outlineLvl w:val="1"/>
    </w:pPr>
    <w:rPr>
      <w:color w:val="548DD4" w:themeColor="text2" w:themeTint="99"/>
    </w:rPr>
  </w:style>
  <w:style w:type="paragraph" w:styleId="Titre3">
    <w:name w:val="heading 3"/>
    <w:basedOn w:val="Titre2"/>
    <w:next w:val="Normal"/>
    <w:link w:val="Titre3Car"/>
    <w:uiPriority w:val="9"/>
    <w:unhideWhenUsed/>
    <w:qFormat/>
    <w:rsid w:val="00286ACA"/>
    <w:pPr>
      <w:numPr>
        <w:ilvl w:val="2"/>
      </w:numPr>
      <w:outlineLvl w:val="2"/>
    </w:pPr>
    <w:rPr>
      <w:sz w:val="24"/>
      <w:szCs w:val="24"/>
    </w:rPr>
  </w:style>
  <w:style w:type="paragraph" w:styleId="Titre4">
    <w:name w:val="heading 4"/>
    <w:basedOn w:val="Normal"/>
    <w:next w:val="Normal"/>
    <w:link w:val="Titre4Car"/>
    <w:uiPriority w:val="9"/>
    <w:unhideWhenUsed/>
    <w:qFormat/>
    <w:rsid w:val="00C55A31"/>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24314"/>
    <w:rPr>
      <w:rFonts w:ascii="Tahoma" w:hAnsi="Tahoma" w:cs="Tahoma"/>
      <w:sz w:val="16"/>
      <w:szCs w:val="16"/>
    </w:rPr>
  </w:style>
  <w:style w:type="character" w:customStyle="1" w:styleId="TextedebullesCar">
    <w:name w:val="Texte de bulles Car"/>
    <w:basedOn w:val="Policepardfaut"/>
    <w:link w:val="Textedebulles"/>
    <w:uiPriority w:val="99"/>
    <w:semiHidden/>
    <w:rsid w:val="00C24314"/>
    <w:rPr>
      <w:rFonts w:ascii="Tahoma" w:eastAsiaTheme="minorEastAsia" w:hAnsi="Tahoma" w:cs="Tahoma"/>
      <w:sz w:val="16"/>
      <w:szCs w:val="16"/>
      <w:lang w:eastAsia="fr-FR"/>
    </w:rPr>
  </w:style>
  <w:style w:type="paragraph" w:styleId="Sansinterligne">
    <w:name w:val="No Spacing"/>
    <w:link w:val="SansinterligneCar"/>
    <w:uiPriority w:val="1"/>
    <w:qFormat/>
    <w:rsid w:val="00C24314"/>
    <w:pPr>
      <w:spacing w:after="0" w:line="240" w:lineRule="auto"/>
    </w:pPr>
    <w:rPr>
      <w:rFonts w:eastAsiaTheme="minorEastAsia"/>
    </w:rPr>
  </w:style>
  <w:style w:type="character" w:customStyle="1" w:styleId="SansinterligneCar">
    <w:name w:val="Sans interligne Car"/>
    <w:basedOn w:val="Policepardfaut"/>
    <w:link w:val="Sansinterligne"/>
    <w:uiPriority w:val="1"/>
    <w:rsid w:val="00C24314"/>
    <w:rPr>
      <w:rFonts w:eastAsiaTheme="minorEastAsia"/>
    </w:rPr>
  </w:style>
  <w:style w:type="character" w:customStyle="1" w:styleId="Titre1Car">
    <w:name w:val="Titre 1 Car"/>
    <w:basedOn w:val="Policepardfaut"/>
    <w:link w:val="Titre1"/>
    <w:uiPriority w:val="9"/>
    <w:rsid w:val="00CC3CBD"/>
    <w:rPr>
      <w:rFonts w:asciiTheme="majorHAnsi" w:eastAsiaTheme="majorEastAsia" w:hAnsiTheme="majorHAnsi" w:cstheme="majorBidi"/>
      <w:b/>
      <w:bCs/>
      <w:color w:val="365F91" w:themeColor="accent1" w:themeShade="BF"/>
      <w:sz w:val="28"/>
      <w:szCs w:val="28"/>
      <w:lang w:eastAsia="fr-FR"/>
    </w:rPr>
  </w:style>
  <w:style w:type="paragraph" w:styleId="En-ttedetabledesmatires">
    <w:name w:val="TOC Heading"/>
    <w:basedOn w:val="Titre1"/>
    <w:next w:val="Normal"/>
    <w:uiPriority w:val="39"/>
    <w:unhideWhenUsed/>
    <w:qFormat/>
    <w:rsid w:val="00C24314"/>
    <w:pPr>
      <w:spacing w:line="276" w:lineRule="auto"/>
      <w:outlineLvl w:val="9"/>
    </w:pPr>
    <w:rPr>
      <w:lang w:eastAsia="en-US"/>
    </w:rPr>
  </w:style>
  <w:style w:type="character" w:customStyle="1" w:styleId="Titre2Car">
    <w:name w:val="Titre 2 Car"/>
    <w:basedOn w:val="Policepardfaut"/>
    <w:link w:val="Titre2"/>
    <w:uiPriority w:val="9"/>
    <w:rsid w:val="00CC3CBD"/>
    <w:rPr>
      <w:rFonts w:asciiTheme="majorHAnsi" w:eastAsiaTheme="majorEastAsia" w:hAnsiTheme="majorHAnsi" w:cstheme="majorBidi"/>
      <w:b/>
      <w:bCs/>
      <w:color w:val="548DD4" w:themeColor="text2" w:themeTint="99"/>
      <w:sz w:val="28"/>
      <w:szCs w:val="28"/>
      <w:lang w:eastAsia="fr-FR"/>
    </w:rPr>
  </w:style>
  <w:style w:type="paragraph" w:styleId="TM1">
    <w:name w:val="toc 1"/>
    <w:basedOn w:val="Normal"/>
    <w:next w:val="Normal"/>
    <w:autoRedefine/>
    <w:uiPriority w:val="39"/>
    <w:unhideWhenUsed/>
    <w:qFormat/>
    <w:rsid w:val="00CC3CBD"/>
    <w:pPr>
      <w:spacing w:after="100"/>
    </w:pPr>
  </w:style>
  <w:style w:type="paragraph" w:styleId="TM2">
    <w:name w:val="toc 2"/>
    <w:basedOn w:val="Normal"/>
    <w:next w:val="Normal"/>
    <w:autoRedefine/>
    <w:uiPriority w:val="39"/>
    <w:unhideWhenUsed/>
    <w:qFormat/>
    <w:rsid w:val="00CC3CBD"/>
    <w:pPr>
      <w:spacing w:after="100"/>
      <w:ind w:left="240"/>
    </w:pPr>
  </w:style>
  <w:style w:type="character" w:styleId="Lienhypertexte">
    <w:name w:val="Hyperlink"/>
    <w:basedOn w:val="Policepardfaut"/>
    <w:uiPriority w:val="99"/>
    <w:unhideWhenUsed/>
    <w:rsid w:val="00CC3CBD"/>
    <w:rPr>
      <w:color w:val="0000FF" w:themeColor="hyperlink"/>
      <w:u w:val="single"/>
    </w:rPr>
  </w:style>
  <w:style w:type="paragraph" w:styleId="En-tte">
    <w:name w:val="header"/>
    <w:basedOn w:val="Normal"/>
    <w:link w:val="En-tteCar"/>
    <w:uiPriority w:val="99"/>
    <w:semiHidden/>
    <w:unhideWhenUsed/>
    <w:rsid w:val="00CC3CBD"/>
    <w:pPr>
      <w:tabs>
        <w:tab w:val="center" w:pos="4536"/>
        <w:tab w:val="right" w:pos="9072"/>
      </w:tabs>
    </w:pPr>
  </w:style>
  <w:style w:type="character" w:customStyle="1" w:styleId="En-tteCar">
    <w:name w:val="En-tête Car"/>
    <w:basedOn w:val="Policepardfaut"/>
    <w:link w:val="En-tte"/>
    <w:uiPriority w:val="99"/>
    <w:semiHidden/>
    <w:rsid w:val="00CC3CBD"/>
    <w:rPr>
      <w:rFonts w:eastAsiaTheme="minorEastAsia"/>
      <w:sz w:val="24"/>
      <w:szCs w:val="24"/>
      <w:lang w:eastAsia="fr-FR"/>
    </w:rPr>
  </w:style>
  <w:style w:type="paragraph" w:styleId="Pieddepage">
    <w:name w:val="footer"/>
    <w:basedOn w:val="Normal"/>
    <w:link w:val="PieddepageCar"/>
    <w:uiPriority w:val="99"/>
    <w:unhideWhenUsed/>
    <w:rsid w:val="00CC3CBD"/>
    <w:pPr>
      <w:tabs>
        <w:tab w:val="center" w:pos="4536"/>
        <w:tab w:val="right" w:pos="9072"/>
      </w:tabs>
    </w:pPr>
  </w:style>
  <w:style w:type="character" w:customStyle="1" w:styleId="PieddepageCar">
    <w:name w:val="Pied de page Car"/>
    <w:basedOn w:val="Policepardfaut"/>
    <w:link w:val="Pieddepage"/>
    <w:uiPriority w:val="99"/>
    <w:rsid w:val="00CC3CBD"/>
    <w:rPr>
      <w:rFonts w:eastAsiaTheme="minorEastAsia"/>
      <w:sz w:val="24"/>
      <w:szCs w:val="24"/>
      <w:lang w:eastAsia="fr-FR"/>
    </w:rPr>
  </w:style>
  <w:style w:type="table" w:styleId="Grilledutableau">
    <w:name w:val="Table Grid"/>
    <w:basedOn w:val="TableauNormal"/>
    <w:uiPriority w:val="59"/>
    <w:rsid w:val="00BC5E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5">
    <w:name w:val="Light List Accent 5"/>
    <w:basedOn w:val="TableauNormal"/>
    <w:uiPriority w:val="61"/>
    <w:rsid w:val="00BC5E5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Grillemoyenne3-Accent1">
    <w:name w:val="Medium Grid 3 Accent 1"/>
    <w:basedOn w:val="TableauNormal"/>
    <w:uiPriority w:val="69"/>
    <w:rsid w:val="00BC5E5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Lgende">
    <w:name w:val="caption"/>
    <w:basedOn w:val="Normal"/>
    <w:next w:val="Normal"/>
    <w:uiPriority w:val="35"/>
    <w:unhideWhenUsed/>
    <w:qFormat/>
    <w:rsid w:val="00BC5197"/>
    <w:pPr>
      <w:spacing w:after="200"/>
    </w:pPr>
    <w:rPr>
      <w:b/>
      <w:bCs/>
      <w:color w:val="4F81BD" w:themeColor="accent1"/>
      <w:sz w:val="18"/>
      <w:szCs w:val="18"/>
    </w:rPr>
  </w:style>
  <w:style w:type="character" w:customStyle="1" w:styleId="Titre3Car">
    <w:name w:val="Titre 3 Car"/>
    <w:basedOn w:val="Policepardfaut"/>
    <w:link w:val="Titre3"/>
    <w:uiPriority w:val="9"/>
    <w:rsid w:val="00286ACA"/>
    <w:rPr>
      <w:rFonts w:asciiTheme="majorHAnsi" w:eastAsiaTheme="majorEastAsia" w:hAnsiTheme="majorHAnsi" w:cstheme="majorBidi"/>
      <w:b/>
      <w:bCs/>
      <w:color w:val="548DD4" w:themeColor="text2" w:themeTint="99"/>
      <w:sz w:val="24"/>
      <w:szCs w:val="24"/>
      <w:lang w:eastAsia="fr-FR"/>
    </w:rPr>
  </w:style>
  <w:style w:type="paragraph" w:styleId="TM3">
    <w:name w:val="toc 3"/>
    <w:basedOn w:val="Normal"/>
    <w:next w:val="Normal"/>
    <w:autoRedefine/>
    <w:uiPriority w:val="39"/>
    <w:unhideWhenUsed/>
    <w:qFormat/>
    <w:rsid w:val="00422568"/>
    <w:pPr>
      <w:spacing w:after="100"/>
      <w:ind w:left="480"/>
    </w:pPr>
  </w:style>
  <w:style w:type="table" w:styleId="Trameclaire-Accent5">
    <w:name w:val="Light Shading Accent 5"/>
    <w:basedOn w:val="TableauNormal"/>
    <w:uiPriority w:val="60"/>
    <w:rsid w:val="00EC2F4E"/>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Paragraphedeliste">
    <w:name w:val="List Paragraph"/>
    <w:basedOn w:val="Normal"/>
    <w:uiPriority w:val="34"/>
    <w:qFormat/>
    <w:rsid w:val="00DF53F8"/>
    <w:pPr>
      <w:ind w:left="720"/>
      <w:contextualSpacing/>
    </w:pPr>
  </w:style>
  <w:style w:type="table" w:customStyle="1" w:styleId="Tramemoyenne2-Accent11">
    <w:name w:val="Trame moyenne 2 - Accent 11"/>
    <w:basedOn w:val="TableauNormal"/>
    <w:uiPriority w:val="64"/>
    <w:rsid w:val="00560B3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Titre4Car">
    <w:name w:val="Titre 4 Car"/>
    <w:basedOn w:val="Policepardfaut"/>
    <w:link w:val="Titre4"/>
    <w:uiPriority w:val="9"/>
    <w:rsid w:val="00C55A31"/>
    <w:rPr>
      <w:rFonts w:asciiTheme="majorHAnsi" w:eastAsiaTheme="majorEastAsia" w:hAnsiTheme="majorHAnsi" w:cstheme="majorBidi"/>
      <w:b/>
      <w:bCs/>
      <w:i/>
      <w:iCs/>
      <w:color w:val="4F81BD" w:themeColor="accent1"/>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976885">
      <w:bodyDiv w:val="1"/>
      <w:marLeft w:val="0"/>
      <w:marRight w:val="0"/>
      <w:marTop w:val="0"/>
      <w:marBottom w:val="0"/>
      <w:divBdr>
        <w:top w:val="none" w:sz="0" w:space="0" w:color="auto"/>
        <w:left w:val="none" w:sz="0" w:space="0" w:color="auto"/>
        <w:bottom w:val="none" w:sz="0" w:space="0" w:color="auto"/>
        <w:right w:val="none" w:sz="0" w:space="0" w:color="auto"/>
      </w:divBdr>
    </w:div>
    <w:div w:id="799151886">
      <w:bodyDiv w:val="1"/>
      <w:marLeft w:val="0"/>
      <w:marRight w:val="0"/>
      <w:marTop w:val="0"/>
      <w:marBottom w:val="0"/>
      <w:divBdr>
        <w:top w:val="none" w:sz="0" w:space="0" w:color="auto"/>
        <w:left w:val="none" w:sz="0" w:space="0" w:color="auto"/>
        <w:bottom w:val="none" w:sz="0" w:space="0" w:color="auto"/>
        <w:right w:val="none" w:sz="0" w:space="0" w:color="auto"/>
      </w:divBdr>
      <w:divsChild>
        <w:div w:id="1574240590">
          <w:marLeft w:val="547"/>
          <w:marRight w:val="0"/>
          <w:marTop w:val="0"/>
          <w:marBottom w:val="0"/>
          <w:divBdr>
            <w:top w:val="none" w:sz="0" w:space="0" w:color="auto"/>
            <w:left w:val="none" w:sz="0" w:space="0" w:color="auto"/>
            <w:bottom w:val="none" w:sz="0" w:space="0" w:color="auto"/>
            <w:right w:val="none" w:sz="0" w:space="0" w:color="auto"/>
          </w:divBdr>
        </w:div>
        <w:div w:id="213659834">
          <w:marLeft w:val="547"/>
          <w:marRight w:val="0"/>
          <w:marTop w:val="0"/>
          <w:marBottom w:val="0"/>
          <w:divBdr>
            <w:top w:val="none" w:sz="0" w:space="0" w:color="auto"/>
            <w:left w:val="none" w:sz="0" w:space="0" w:color="auto"/>
            <w:bottom w:val="none" w:sz="0" w:space="0" w:color="auto"/>
            <w:right w:val="none" w:sz="0" w:space="0" w:color="auto"/>
          </w:divBdr>
        </w:div>
        <w:div w:id="1760978125">
          <w:marLeft w:val="547"/>
          <w:marRight w:val="0"/>
          <w:marTop w:val="0"/>
          <w:marBottom w:val="0"/>
          <w:divBdr>
            <w:top w:val="none" w:sz="0" w:space="0" w:color="auto"/>
            <w:left w:val="none" w:sz="0" w:space="0" w:color="auto"/>
            <w:bottom w:val="none" w:sz="0" w:space="0" w:color="auto"/>
            <w:right w:val="none" w:sz="0" w:space="0" w:color="auto"/>
          </w:divBdr>
        </w:div>
      </w:divsChild>
    </w:div>
    <w:div w:id="832916047">
      <w:bodyDiv w:val="1"/>
      <w:marLeft w:val="0"/>
      <w:marRight w:val="0"/>
      <w:marTop w:val="0"/>
      <w:marBottom w:val="0"/>
      <w:divBdr>
        <w:top w:val="none" w:sz="0" w:space="0" w:color="auto"/>
        <w:left w:val="none" w:sz="0" w:space="0" w:color="auto"/>
        <w:bottom w:val="none" w:sz="0" w:space="0" w:color="auto"/>
        <w:right w:val="none" w:sz="0" w:space="0" w:color="auto"/>
      </w:divBdr>
      <w:divsChild>
        <w:div w:id="1885365495">
          <w:marLeft w:val="547"/>
          <w:marRight w:val="0"/>
          <w:marTop w:val="0"/>
          <w:marBottom w:val="0"/>
          <w:divBdr>
            <w:top w:val="none" w:sz="0" w:space="0" w:color="auto"/>
            <w:left w:val="none" w:sz="0" w:space="0" w:color="auto"/>
            <w:bottom w:val="none" w:sz="0" w:space="0" w:color="auto"/>
            <w:right w:val="none" w:sz="0" w:space="0" w:color="auto"/>
          </w:divBdr>
        </w:div>
        <w:div w:id="2078166823">
          <w:marLeft w:val="547"/>
          <w:marRight w:val="0"/>
          <w:marTop w:val="0"/>
          <w:marBottom w:val="0"/>
          <w:divBdr>
            <w:top w:val="none" w:sz="0" w:space="0" w:color="auto"/>
            <w:left w:val="none" w:sz="0" w:space="0" w:color="auto"/>
            <w:bottom w:val="none" w:sz="0" w:space="0" w:color="auto"/>
            <w:right w:val="none" w:sz="0" w:space="0" w:color="auto"/>
          </w:divBdr>
        </w:div>
      </w:divsChild>
    </w:div>
    <w:div w:id="1081098978">
      <w:bodyDiv w:val="1"/>
      <w:marLeft w:val="0"/>
      <w:marRight w:val="0"/>
      <w:marTop w:val="0"/>
      <w:marBottom w:val="0"/>
      <w:divBdr>
        <w:top w:val="none" w:sz="0" w:space="0" w:color="auto"/>
        <w:left w:val="none" w:sz="0" w:space="0" w:color="auto"/>
        <w:bottom w:val="none" w:sz="0" w:space="0" w:color="auto"/>
        <w:right w:val="none" w:sz="0" w:space="0" w:color="auto"/>
      </w:divBdr>
    </w:div>
    <w:div w:id="1349330056">
      <w:bodyDiv w:val="1"/>
      <w:marLeft w:val="0"/>
      <w:marRight w:val="0"/>
      <w:marTop w:val="0"/>
      <w:marBottom w:val="0"/>
      <w:divBdr>
        <w:top w:val="none" w:sz="0" w:space="0" w:color="auto"/>
        <w:left w:val="none" w:sz="0" w:space="0" w:color="auto"/>
        <w:bottom w:val="none" w:sz="0" w:space="0" w:color="auto"/>
        <w:right w:val="none" w:sz="0" w:space="0" w:color="auto"/>
      </w:divBdr>
      <w:divsChild>
        <w:div w:id="1429618794">
          <w:marLeft w:val="547"/>
          <w:marRight w:val="0"/>
          <w:marTop w:val="0"/>
          <w:marBottom w:val="0"/>
          <w:divBdr>
            <w:top w:val="none" w:sz="0" w:space="0" w:color="auto"/>
            <w:left w:val="none" w:sz="0" w:space="0" w:color="auto"/>
            <w:bottom w:val="none" w:sz="0" w:space="0" w:color="auto"/>
            <w:right w:val="none" w:sz="0" w:space="0" w:color="auto"/>
          </w:divBdr>
        </w:div>
        <w:div w:id="1283802012">
          <w:marLeft w:val="547"/>
          <w:marRight w:val="0"/>
          <w:marTop w:val="0"/>
          <w:marBottom w:val="0"/>
          <w:divBdr>
            <w:top w:val="none" w:sz="0" w:space="0" w:color="auto"/>
            <w:left w:val="none" w:sz="0" w:space="0" w:color="auto"/>
            <w:bottom w:val="none" w:sz="0" w:space="0" w:color="auto"/>
            <w:right w:val="none" w:sz="0" w:space="0" w:color="auto"/>
          </w:divBdr>
        </w:div>
      </w:divsChild>
    </w:div>
    <w:div w:id="1507281351">
      <w:bodyDiv w:val="1"/>
      <w:marLeft w:val="0"/>
      <w:marRight w:val="0"/>
      <w:marTop w:val="0"/>
      <w:marBottom w:val="0"/>
      <w:divBdr>
        <w:top w:val="none" w:sz="0" w:space="0" w:color="auto"/>
        <w:left w:val="none" w:sz="0" w:space="0" w:color="auto"/>
        <w:bottom w:val="none" w:sz="0" w:space="0" w:color="auto"/>
        <w:right w:val="none" w:sz="0" w:space="0" w:color="auto"/>
      </w:divBdr>
    </w:div>
    <w:div w:id="1680041607">
      <w:bodyDiv w:val="1"/>
      <w:marLeft w:val="0"/>
      <w:marRight w:val="0"/>
      <w:marTop w:val="0"/>
      <w:marBottom w:val="0"/>
      <w:divBdr>
        <w:top w:val="none" w:sz="0" w:space="0" w:color="auto"/>
        <w:left w:val="none" w:sz="0" w:space="0" w:color="auto"/>
        <w:bottom w:val="none" w:sz="0" w:space="0" w:color="auto"/>
        <w:right w:val="none" w:sz="0" w:space="0" w:color="auto"/>
      </w:divBdr>
      <w:divsChild>
        <w:div w:id="139057425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microsoft.com/office/2007/relationships/stylesWithEffects" Target="stylesWithEffects.xml"/><Relationship Id="rId15" Type="http://schemas.microsoft.com/office/2007/relationships/diagramDrawing" Target="diagrams/drawing1.xml"/><Relationship Id="rId10" Type="http://schemas.openxmlformats.org/officeDocument/2006/relationships/hyperlink" Target="mailto:rob.vingerhoeds@isae.fr"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FA5CD32-4A79-4091-8071-890572FBEA2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FR"/>
        </a:p>
      </dgm:t>
    </dgm:pt>
    <dgm:pt modelId="{444A7865-8DA2-46A4-8324-3ABA71F1E5C0}">
      <dgm:prSet phldrT="[Texte]"/>
      <dgm:spPr/>
      <dgm:t>
        <a:bodyPr/>
        <a:lstStyle/>
        <a:p>
          <a:r>
            <a:rPr lang="fr-FR" b="1" dirty="0" smtClean="0"/>
            <a:t>Projet</a:t>
          </a:r>
          <a:r>
            <a:rPr lang="fr-FR" dirty="0" smtClean="0"/>
            <a:t/>
          </a:r>
          <a:br>
            <a:rPr lang="fr-FR" dirty="0" smtClean="0"/>
          </a:br>
          <a:r>
            <a:rPr lang="fr-FR" i="1" dirty="0" smtClean="0"/>
            <a:t>F Forest</a:t>
          </a:r>
          <a:endParaRPr lang="fr-FR" i="1" dirty="0"/>
        </a:p>
      </dgm:t>
    </dgm:pt>
    <dgm:pt modelId="{139878E9-A960-4440-B9E0-0921396144D3}" type="parTrans" cxnId="{B0BDDD02-3F9A-4D12-BB21-919464B63773}">
      <dgm:prSet/>
      <dgm:spPr/>
      <dgm:t>
        <a:bodyPr/>
        <a:lstStyle/>
        <a:p>
          <a:endParaRPr lang="fr-FR"/>
        </a:p>
      </dgm:t>
    </dgm:pt>
    <dgm:pt modelId="{695F5E33-DE7D-4E2A-91F1-726426FC442A}" type="sibTrans" cxnId="{B0BDDD02-3F9A-4D12-BB21-919464B63773}">
      <dgm:prSet/>
      <dgm:spPr/>
      <dgm:t>
        <a:bodyPr/>
        <a:lstStyle/>
        <a:p>
          <a:endParaRPr lang="fr-FR"/>
        </a:p>
      </dgm:t>
    </dgm:pt>
    <dgm:pt modelId="{1F5B5F4C-2A61-4C8E-AA2F-3E523473FC25}">
      <dgm:prSet phldrT="[Texte]"/>
      <dgm:spPr/>
      <dgm:t>
        <a:bodyPr/>
        <a:lstStyle/>
        <a:p>
          <a:r>
            <a:rPr lang="fr-FR" b="1" dirty="0" smtClean="0"/>
            <a:t>Gestion de Projet</a:t>
          </a:r>
          <a:r>
            <a:rPr lang="fr-FR" dirty="0" smtClean="0"/>
            <a:t/>
          </a:r>
          <a:br>
            <a:rPr lang="fr-FR" dirty="0" smtClean="0"/>
          </a:br>
          <a:r>
            <a:rPr lang="fr-FR" i="1" dirty="0" smtClean="0"/>
            <a:t>R </a:t>
          </a:r>
          <a:r>
            <a:rPr lang="fr-FR" i="1" dirty="0" err="1" smtClean="0"/>
            <a:t>Priem</a:t>
          </a:r>
          <a:endParaRPr lang="fr-FR" i="1" dirty="0"/>
        </a:p>
      </dgm:t>
    </dgm:pt>
    <dgm:pt modelId="{31824548-3084-42AE-8947-6AFD6A8B6457}" type="parTrans" cxnId="{3AA5764A-9811-4E05-A281-549D2119201E}">
      <dgm:prSet/>
      <dgm:spPr/>
      <dgm:t>
        <a:bodyPr/>
        <a:lstStyle/>
        <a:p>
          <a:endParaRPr lang="fr-FR"/>
        </a:p>
      </dgm:t>
    </dgm:pt>
    <dgm:pt modelId="{175D7CA7-0333-4D1B-942F-5A808883012D}" type="sibTrans" cxnId="{3AA5764A-9811-4E05-A281-549D2119201E}">
      <dgm:prSet/>
      <dgm:spPr/>
      <dgm:t>
        <a:bodyPr/>
        <a:lstStyle/>
        <a:p>
          <a:endParaRPr lang="fr-FR"/>
        </a:p>
      </dgm:t>
    </dgm:pt>
    <dgm:pt modelId="{F86DFB38-B4A0-47E6-A165-55987032B721}">
      <dgm:prSet phldrT="[Texte]"/>
      <dgm:spPr/>
      <dgm:t>
        <a:bodyPr/>
        <a:lstStyle/>
        <a:p>
          <a:r>
            <a:rPr lang="fr-FR" b="1" dirty="0" smtClean="0"/>
            <a:t>Gestion du code</a:t>
          </a:r>
          <a:br>
            <a:rPr lang="fr-FR" b="1" dirty="0" smtClean="0"/>
          </a:br>
          <a:r>
            <a:rPr lang="fr-FR" i="1" dirty="0" smtClean="0"/>
            <a:t>Y Wang</a:t>
          </a:r>
          <a:endParaRPr lang="fr-FR" i="1" dirty="0"/>
        </a:p>
      </dgm:t>
    </dgm:pt>
    <dgm:pt modelId="{91AD438C-9CD2-4781-9C31-4002EC39C794}" type="parTrans" cxnId="{BEE58CCC-32F8-4348-A6B5-022E65652401}">
      <dgm:prSet/>
      <dgm:spPr/>
      <dgm:t>
        <a:bodyPr/>
        <a:lstStyle/>
        <a:p>
          <a:endParaRPr lang="fr-FR"/>
        </a:p>
      </dgm:t>
    </dgm:pt>
    <dgm:pt modelId="{4B0E2ED8-C97F-4668-A29A-044C1560036B}" type="sibTrans" cxnId="{BEE58CCC-32F8-4348-A6B5-022E65652401}">
      <dgm:prSet/>
      <dgm:spPr/>
      <dgm:t>
        <a:bodyPr/>
        <a:lstStyle/>
        <a:p>
          <a:endParaRPr lang="fr-FR"/>
        </a:p>
      </dgm:t>
    </dgm:pt>
    <dgm:pt modelId="{3C5AADB6-72BB-4FCE-84A4-A2EFC5ED9A66}">
      <dgm:prSet phldrT="[Texte]"/>
      <dgm:spPr/>
      <dgm:t>
        <a:bodyPr/>
        <a:lstStyle/>
        <a:p>
          <a:r>
            <a:rPr lang="fr-FR" b="1" dirty="0" smtClean="0"/>
            <a:t>Développement</a:t>
          </a:r>
          <a:br>
            <a:rPr lang="fr-FR" b="1" dirty="0" smtClean="0"/>
          </a:br>
          <a:r>
            <a:rPr lang="fr-FR" i="1" dirty="0" smtClean="0"/>
            <a:t>A Lahbabi</a:t>
          </a:r>
          <a:endParaRPr lang="fr-FR" i="1" dirty="0"/>
        </a:p>
      </dgm:t>
    </dgm:pt>
    <dgm:pt modelId="{2EE7A697-6C9D-4236-8B45-ED7DCE0B6D56}" type="parTrans" cxnId="{9BC66FF1-761A-443A-BB14-7722C1FA0B41}">
      <dgm:prSet/>
      <dgm:spPr/>
      <dgm:t>
        <a:bodyPr/>
        <a:lstStyle/>
        <a:p>
          <a:endParaRPr lang="fr-FR"/>
        </a:p>
      </dgm:t>
    </dgm:pt>
    <dgm:pt modelId="{1C7D34D3-16AB-4AA0-B4F4-8286BE0B1E9B}" type="sibTrans" cxnId="{9BC66FF1-761A-443A-BB14-7722C1FA0B41}">
      <dgm:prSet/>
      <dgm:spPr/>
      <dgm:t>
        <a:bodyPr/>
        <a:lstStyle/>
        <a:p>
          <a:endParaRPr lang="fr-FR"/>
        </a:p>
      </dgm:t>
    </dgm:pt>
    <dgm:pt modelId="{E69345CB-2D4C-4A54-A7B2-F68DE8C8512F}">
      <dgm:prSet phldrT="[Texte]"/>
      <dgm:spPr/>
      <dgm:t>
        <a:bodyPr/>
        <a:lstStyle/>
        <a:p>
          <a:r>
            <a:rPr lang="fr-FR" b="1" dirty="0" smtClean="0"/>
            <a:t>Documentation</a:t>
          </a:r>
          <a:br>
            <a:rPr lang="fr-FR" b="1" dirty="0" smtClean="0"/>
          </a:br>
          <a:r>
            <a:rPr lang="fr-FR" i="1" dirty="0" smtClean="0"/>
            <a:t>Q Jacob</a:t>
          </a:r>
          <a:endParaRPr lang="fr-FR" i="1" dirty="0"/>
        </a:p>
      </dgm:t>
    </dgm:pt>
    <dgm:pt modelId="{5BCE662D-3F66-43A4-8D5A-876E32E84DFF}" type="parTrans" cxnId="{A6AFF279-8FCC-4AC5-839B-E39BE71D73CB}">
      <dgm:prSet/>
      <dgm:spPr/>
      <dgm:t>
        <a:bodyPr/>
        <a:lstStyle/>
        <a:p>
          <a:endParaRPr lang="fr-FR"/>
        </a:p>
      </dgm:t>
    </dgm:pt>
    <dgm:pt modelId="{9F6D9F65-73EE-4140-8DA9-07CAFB96750F}" type="sibTrans" cxnId="{A6AFF279-8FCC-4AC5-839B-E39BE71D73CB}">
      <dgm:prSet/>
      <dgm:spPr/>
      <dgm:t>
        <a:bodyPr/>
        <a:lstStyle/>
        <a:p>
          <a:endParaRPr lang="fr-FR"/>
        </a:p>
      </dgm:t>
    </dgm:pt>
    <dgm:pt modelId="{4E814B0E-06C1-4FB5-BDA2-BF52151B2880}">
      <dgm:prSet phldrT="[Texte]"/>
      <dgm:spPr/>
      <dgm:t>
        <a:bodyPr/>
        <a:lstStyle/>
        <a:p>
          <a:r>
            <a:rPr lang="fr-FR" b="1" dirty="0" smtClean="0"/>
            <a:t>Bibliographie</a:t>
          </a:r>
          <a:br>
            <a:rPr lang="fr-FR" b="1" dirty="0" smtClean="0"/>
          </a:br>
          <a:r>
            <a:rPr lang="fr-FR" i="1" dirty="0" smtClean="0"/>
            <a:t>M Baudry</a:t>
          </a:r>
          <a:endParaRPr lang="fr-FR" i="1" dirty="0"/>
        </a:p>
      </dgm:t>
    </dgm:pt>
    <dgm:pt modelId="{2F658E18-02A2-4F89-8A2A-F872686E2214}" type="parTrans" cxnId="{AC4CF135-3048-44A8-94AB-7913B4E868A9}">
      <dgm:prSet/>
      <dgm:spPr/>
      <dgm:t>
        <a:bodyPr/>
        <a:lstStyle/>
        <a:p>
          <a:endParaRPr lang="fr-FR"/>
        </a:p>
      </dgm:t>
    </dgm:pt>
    <dgm:pt modelId="{F72D1D05-6BF9-427B-928C-81153E7779EB}" type="sibTrans" cxnId="{AC4CF135-3048-44A8-94AB-7913B4E868A9}">
      <dgm:prSet/>
      <dgm:spPr/>
      <dgm:t>
        <a:bodyPr/>
        <a:lstStyle/>
        <a:p>
          <a:endParaRPr lang="fr-FR"/>
        </a:p>
      </dgm:t>
    </dgm:pt>
    <dgm:pt modelId="{77E97F99-610B-4FF3-AF84-BF3FBDF7DCB9}">
      <dgm:prSet phldrT="[Texte]"/>
      <dgm:spPr/>
      <dgm:t>
        <a:bodyPr/>
        <a:lstStyle/>
        <a:p>
          <a:r>
            <a:rPr lang="fr-FR" b="1" dirty="0" smtClean="0"/>
            <a:t>Data </a:t>
          </a:r>
          <a:r>
            <a:rPr lang="fr-FR" b="1" dirty="0" err="1" smtClean="0"/>
            <a:t>processing</a:t>
          </a:r>
          <a:r>
            <a:rPr lang="fr-FR" b="1" dirty="0" smtClean="0"/>
            <a:t> et Visualisation</a:t>
          </a:r>
          <a:br>
            <a:rPr lang="fr-FR" b="1" dirty="0" smtClean="0"/>
          </a:br>
          <a:r>
            <a:rPr lang="fr-FR" i="1" dirty="0" smtClean="0"/>
            <a:t>Y Wang</a:t>
          </a:r>
          <a:endParaRPr lang="fr-FR" i="1" dirty="0"/>
        </a:p>
      </dgm:t>
    </dgm:pt>
    <dgm:pt modelId="{3D8D2C37-9F05-4B1B-89F8-F5F3B939D6F3}" type="parTrans" cxnId="{A1E419E4-10E2-4A49-AE55-E7A94B6E901E}">
      <dgm:prSet/>
      <dgm:spPr/>
      <dgm:t>
        <a:bodyPr/>
        <a:lstStyle/>
        <a:p>
          <a:endParaRPr lang="fr-FR"/>
        </a:p>
      </dgm:t>
    </dgm:pt>
    <dgm:pt modelId="{F05EDB90-FA14-4C2D-8F32-3867AA789314}" type="sibTrans" cxnId="{A1E419E4-10E2-4A49-AE55-E7A94B6E901E}">
      <dgm:prSet/>
      <dgm:spPr/>
      <dgm:t>
        <a:bodyPr/>
        <a:lstStyle/>
        <a:p>
          <a:endParaRPr lang="fr-FR"/>
        </a:p>
      </dgm:t>
    </dgm:pt>
    <dgm:pt modelId="{E58FD225-27B6-4530-88EC-69A162B8E7CA}">
      <dgm:prSet phldrT="[Texte]"/>
      <dgm:spPr/>
      <dgm:t>
        <a:bodyPr/>
        <a:lstStyle/>
        <a:p>
          <a:r>
            <a:rPr lang="fr-FR" b="1" dirty="0" smtClean="0"/>
            <a:t>Détection</a:t>
          </a:r>
          <a:br>
            <a:rPr lang="fr-FR" b="1" dirty="0" smtClean="0"/>
          </a:br>
          <a:r>
            <a:rPr lang="fr-FR" i="1" dirty="0" smtClean="0"/>
            <a:t>F Forest</a:t>
          </a:r>
          <a:endParaRPr lang="fr-FR" i="1" dirty="0"/>
        </a:p>
      </dgm:t>
    </dgm:pt>
    <dgm:pt modelId="{79B4A344-E1CF-4867-97F1-322B52E1FFC2}" type="parTrans" cxnId="{D3227033-85EE-4F11-B0F9-6FDA742C4B09}">
      <dgm:prSet/>
      <dgm:spPr/>
      <dgm:t>
        <a:bodyPr/>
        <a:lstStyle/>
        <a:p>
          <a:endParaRPr lang="fr-FR"/>
        </a:p>
      </dgm:t>
    </dgm:pt>
    <dgm:pt modelId="{B45ADEDD-F246-4521-A8FC-82D0FC4E2329}" type="sibTrans" cxnId="{D3227033-85EE-4F11-B0F9-6FDA742C4B09}">
      <dgm:prSet/>
      <dgm:spPr/>
      <dgm:t>
        <a:bodyPr/>
        <a:lstStyle/>
        <a:p>
          <a:endParaRPr lang="fr-FR"/>
        </a:p>
      </dgm:t>
    </dgm:pt>
    <dgm:pt modelId="{885195E8-D7BE-4C06-B501-ACDA1C730D7F}" type="pres">
      <dgm:prSet presAssocID="{6FA5CD32-4A79-4091-8071-890572FBEA27}" presName="hierChild1" presStyleCnt="0">
        <dgm:presLayoutVars>
          <dgm:orgChart val="1"/>
          <dgm:chPref val="1"/>
          <dgm:dir/>
          <dgm:animOne val="branch"/>
          <dgm:animLvl val="lvl"/>
          <dgm:resizeHandles/>
        </dgm:presLayoutVars>
      </dgm:prSet>
      <dgm:spPr/>
      <dgm:t>
        <a:bodyPr/>
        <a:lstStyle/>
        <a:p>
          <a:endParaRPr lang="fr-FR"/>
        </a:p>
      </dgm:t>
    </dgm:pt>
    <dgm:pt modelId="{B0D074E7-6886-4A83-911A-A3AFCF6758D3}" type="pres">
      <dgm:prSet presAssocID="{444A7865-8DA2-46A4-8324-3ABA71F1E5C0}" presName="hierRoot1" presStyleCnt="0">
        <dgm:presLayoutVars>
          <dgm:hierBranch val="init"/>
        </dgm:presLayoutVars>
      </dgm:prSet>
      <dgm:spPr/>
    </dgm:pt>
    <dgm:pt modelId="{266FBED4-7FDD-440D-95A5-D3D48C2EAF28}" type="pres">
      <dgm:prSet presAssocID="{444A7865-8DA2-46A4-8324-3ABA71F1E5C0}" presName="rootComposite1" presStyleCnt="0"/>
      <dgm:spPr/>
    </dgm:pt>
    <dgm:pt modelId="{142E4259-686A-4F6E-A219-029C8B6F888E}" type="pres">
      <dgm:prSet presAssocID="{444A7865-8DA2-46A4-8324-3ABA71F1E5C0}" presName="rootText1" presStyleLbl="node0" presStyleIdx="0" presStyleCnt="1" custLinFactNeighborX="-10631" custLinFactNeighborY="11597">
        <dgm:presLayoutVars>
          <dgm:chPref val="3"/>
        </dgm:presLayoutVars>
      </dgm:prSet>
      <dgm:spPr/>
      <dgm:t>
        <a:bodyPr/>
        <a:lstStyle/>
        <a:p>
          <a:endParaRPr lang="fr-FR"/>
        </a:p>
      </dgm:t>
    </dgm:pt>
    <dgm:pt modelId="{C9C7DC0B-EB79-41C2-9509-25B5029BE08A}" type="pres">
      <dgm:prSet presAssocID="{444A7865-8DA2-46A4-8324-3ABA71F1E5C0}" presName="rootConnector1" presStyleLbl="node1" presStyleIdx="0" presStyleCnt="0"/>
      <dgm:spPr/>
      <dgm:t>
        <a:bodyPr/>
        <a:lstStyle/>
        <a:p>
          <a:endParaRPr lang="fr-FR"/>
        </a:p>
      </dgm:t>
    </dgm:pt>
    <dgm:pt modelId="{7BC8522E-4DA1-48AD-B010-5EBB64D881BB}" type="pres">
      <dgm:prSet presAssocID="{444A7865-8DA2-46A4-8324-3ABA71F1E5C0}" presName="hierChild2" presStyleCnt="0"/>
      <dgm:spPr/>
    </dgm:pt>
    <dgm:pt modelId="{5CE76936-2952-45DD-BF81-8434AF5AE1AF}" type="pres">
      <dgm:prSet presAssocID="{31824548-3084-42AE-8947-6AFD6A8B6457}" presName="Name37" presStyleLbl="parChTrans1D2" presStyleIdx="0" presStyleCnt="5"/>
      <dgm:spPr/>
      <dgm:t>
        <a:bodyPr/>
        <a:lstStyle/>
        <a:p>
          <a:endParaRPr lang="fr-FR"/>
        </a:p>
      </dgm:t>
    </dgm:pt>
    <dgm:pt modelId="{AD37CA63-15B8-4CBC-B774-73AABC193BDE}" type="pres">
      <dgm:prSet presAssocID="{1F5B5F4C-2A61-4C8E-AA2F-3E523473FC25}" presName="hierRoot2" presStyleCnt="0">
        <dgm:presLayoutVars>
          <dgm:hierBranch val="init"/>
        </dgm:presLayoutVars>
      </dgm:prSet>
      <dgm:spPr/>
    </dgm:pt>
    <dgm:pt modelId="{2E05BD40-E9B2-47C1-AA79-D62D98175D76}" type="pres">
      <dgm:prSet presAssocID="{1F5B5F4C-2A61-4C8E-AA2F-3E523473FC25}" presName="rootComposite" presStyleCnt="0"/>
      <dgm:spPr/>
    </dgm:pt>
    <dgm:pt modelId="{50994B2A-6327-45E8-A907-3E8A4BE823D3}" type="pres">
      <dgm:prSet presAssocID="{1F5B5F4C-2A61-4C8E-AA2F-3E523473FC25}" presName="rootText" presStyleLbl="node2" presStyleIdx="0" presStyleCnt="5">
        <dgm:presLayoutVars>
          <dgm:chPref val="3"/>
        </dgm:presLayoutVars>
      </dgm:prSet>
      <dgm:spPr/>
      <dgm:t>
        <a:bodyPr/>
        <a:lstStyle/>
        <a:p>
          <a:endParaRPr lang="fr-FR"/>
        </a:p>
      </dgm:t>
    </dgm:pt>
    <dgm:pt modelId="{5350851E-05CE-476E-B520-C9DDB56B135D}" type="pres">
      <dgm:prSet presAssocID="{1F5B5F4C-2A61-4C8E-AA2F-3E523473FC25}" presName="rootConnector" presStyleLbl="node2" presStyleIdx="0" presStyleCnt="5"/>
      <dgm:spPr/>
      <dgm:t>
        <a:bodyPr/>
        <a:lstStyle/>
        <a:p>
          <a:endParaRPr lang="fr-FR"/>
        </a:p>
      </dgm:t>
    </dgm:pt>
    <dgm:pt modelId="{A552EA70-C51C-492C-B9D7-17383A9E95A3}" type="pres">
      <dgm:prSet presAssocID="{1F5B5F4C-2A61-4C8E-AA2F-3E523473FC25}" presName="hierChild4" presStyleCnt="0"/>
      <dgm:spPr/>
    </dgm:pt>
    <dgm:pt modelId="{65C795A2-699A-4D6C-865C-7C1F848006AF}" type="pres">
      <dgm:prSet presAssocID="{1F5B5F4C-2A61-4C8E-AA2F-3E523473FC25}" presName="hierChild5" presStyleCnt="0"/>
      <dgm:spPr/>
    </dgm:pt>
    <dgm:pt modelId="{65ABF144-4469-4CFA-9D31-BDC6EF2428C8}" type="pres">
      <dgm:prSet presAssocID="{91AD438C-9CD2-4781-9C31-4002EC39C794}" presName="Name37" presStyleLbl="parChTrans1D2" presStyleIdx="1" presStyleCnt="5"/>
      <dgm:spPr/>
      <dgm:t>
        <a:bodyPr/>
        <a:lstStyle/>
        <a:p>
          <a:endParaRPr lang="fr-FR"/>
        </a:p>
      </dgm:t>
    </dgm:pt>
    <dgm:pt modelId="{2B5A0BE4-572B-4E71-B358-C98DABF01C47}" type="pres">
      <dgm:prSet presAssocID="{F86DFB38-B4A0-47E6-A165-55987032B721}" presName="hierRoot2" presStyleCnt="0">
        <dgm:presLayoutVars>
          <dgm:hierBranch val="init"/>
        </dgm:presLayoutVars>
      </dgm:prSet>
      <dgm:spPr/>
    </dgm:pt>
    <dgm:pt modelId="{559FAFB8-DF5A-4DAF-AB39-106925F00B46}" type="pres">
      <dgm:prSet presAssocID="{F86DFB38-B4A0-47E6-A165-55987032B721}" presName="rootComposite" presStyleCnt="0"/>
      <dgm:spPr/>
    </dgm:pt>
    <dgm:pt modelId="{DA1E827D-3458-44BD-85F2-32F0A448792F}" type="pres">
      <dgm:prSet presAssocID="{F86DFB38-B4A0-47E6-A165-55987032B721}" presName="rootText" presStyleLbl="node2" presStyleIdx="1" presStyleCnt="5">
        <dgm:presLayoutVars>
          <dgm:chPref val="3"/>
        </dgm:presLayoutVars>
      </dgm:prSet>
      <dgm:spPr/>
      <dgm:t>
        <a:bodyPr/>
        <a:lstStyle/>
        <a:p>
          <a:endParaRPr lang="fr-FR"/>
        </a:p>
      </dgm:t>
    </dgm:pt>
    <dgm:pt modelId="{E0B7990E-2B79-46E9-8E0A-FB178376C3E1}" type="pres">
      <dgm:prSet presAssocID="{F86DFB38-B4A0-47E6-A165-55987032B721}" presName="rootConnector" presStyleLbl="node2" presStyleIdx="1" presStyleCnt="5"/>
      <dgm:spPr/>
      <dgm:t>
        <a:bodyPr/>
        <a:lstStyle/>
        <a:p>
          <a:endParaRPr lang="fr-FR"/>
        </a:p>
      </dgm:t>
    </dgm:pt>
    <dgm:pt modelId="{FC9A854A-DCB0-4A68-8FF2-B85A15FC7BA3}" type="pres">
      <dgm:prSet presAssocID="{F86DFB38-B4A0-47E6-A165-55987032B721}" presName="hierChild4" presStyleCnt="0"/>
      <dgm:spPr/>
    </dgm:pt>
    <dgm:pt modelId="{94889143-F553-4FBC-867A-C5BE446D1B2D}" type="pres">
      <dgm:prSet presAssocID="{F86DFB38-B4A0-47E6-A165-55987032B721}" presName="hierChild5" presStyleCnt="0"/>
      <dgm:spPr/>
    </dgm:pt>
    <dgm:pt modelId="{0E609146-01DB-4401-826D-E1527AC39B3D}" type="pres">
      <dgm:prSet presAssocID="{2EE7A697-6C9D-4236-8B45-ED7DCE0B6D56}" presName="Name37" presStyleLbl="parChTrans1D2" presStyleIdx="2" presStyleCnt="5"/>
      <dgm:spPr/>
      <dgm:t>
        <a:bodyPr/>
        <a:lstStyle/>
        <a:p>
          <a:endParaRPr lang="fr-FR"/>
        </a:p>
      </dgm:t>
    </dgm:pt>
    <dgm:pt modelId="{04E14119-32BF-4028-BD8F-425B1DC1D56E}" type="pres">
      <dgm:prSet presAssocID="{3C5AADB6-72BB-4FCE-84A4-A2EFC5ED9A66}" presName="hierRoot2" presStyleCnt="0">
        <dgm:presLayoutVars>
          <dgm:hierBranch val="init"/>
        </dgm:presLayoutVars>
      </dgm:prSet>
      <dgm:spPr/>
    </dgm:pt>
    <dgm:pt modelId="{9A8029F9-5C6A-45EA-8027-31F08C035A18}" type="pres">
      <dgm:prSet presAssocID="{3C5AADB6-72BB-4FCE-84A4-A2EFC5ED9A66}" presName="rootComposite" presStyleCnt="0"/>
      <dgm:spPr/>
    </dgm:pt>
    <dgm:pt modelId="{20BCCF02-4BAD-41B3-829B-DB375D141B00}" type="pres">
      <dgm:prSet presAssocID="{3C5AADB6-72BB-4FCE-84A4-A2EFC5ED9A66}" presName="rootText" presStyleLbl="node2" presStyleIdx="2" presStyleCnt="5">
        <dgm:presLayoutVars>
          <dgm:chPref val="3"/>
        </dgm:presLayoutVars>
      </dgm:prSet>
      <dgm:spPr/>
      <dgm:t>
        <a:bodyPr/>
        <a:lstStyle/>
        <a:p>
          <a:endParaRPr lang="fr-FR"/>
        </a:p>
      </dgm:t>
    </dgm:pt>
    <dgm:pt modelId="{CAB1FBD8-81E5-42B4-952B-9562DD11E12B}" type="pres">
      <dgm:prSet presAssocID="{3C5AADB6-72BB-4FCE-84A4-A2EFC5ED9A66}" presName="rootConnector" presStyleLbl="node2" presStyleIdx="2" presStyleCnt="5"/>
      <dgm:spPr/>
      <dgm:t>
        <a:bodyPr/>
        <a:lstStyle/>
        <a:p>
          <a:endParaRPr lang="fr-FR"/>
        </a:p>
      </dgm:t>
    </dgm:pt>
    <dgm:pt modelId="{D4333740-B68A-4EFF-8DFE-CA27C2AE99D5}" type="pres">
      <dgm:prSet presAssocID="{3C5AADB6-72BB-4FCE-84A4-A2EFC5ED9A66}" presName="hierChild4" presStyleCnt="0"/>
      <dgm:spPr/>
    </dgm:pt>
    <dgm:pt modelId="{5DD28620-819E-4364-8540-F8248FFAD403}" type="pres">
      <dgm:prSet presAssocID="{3D8D2C37-9F05-4B1B-89F8-F5F3B939D6F3}" presName="Name37" presStyleLbl="parChTrans1D3" presStyleIdx="0" presStyleCnt="2"/>
      <dgm:spPr/>
      <dgm:t>
        <a:bodyPr/>
        <a:lstStyle/>
        <a:p>
          <a:endParaRPr lang="fr-FR"/>
        </a:p>
      </dgm:t>
    </dgm:pt>
    <dgm:pt modelId="{E5E45530-8F8F-4626-A22D-2F5CFCDD7900}" type="pres">
      <dgm:prSet presAssocID="{77E97F99-610B-4FF3-AF84-BF3FBDF7DCB9}" presName="hierRoot2" presStyleCnt="0">
        <dgm:presLayoutVars>
          <dgm:hierBranch val="init"/>
        </dgm:presLayoutVars>
      </dgm:prSet>
      <dgm:spPr/>
    </dgm:pt>
    <dgm:pt modelId="{C24B3544-7FF8-4FCD-A4BF-31D02603B85B}" type="pres">
      <dgm:prSet presAssocID="{77E97F99-610B-4FF3-AF84-BF3FBDF7DCB9}" presName="rootComposite" presStyleCnt="0"/>
      <dgm:spPr/>
    </dgm:pt>
    <dgm:pt modelId="{2AA623D5-E069-4AA1-9CE4-E8307F243054}" type="pres">
      <dgm:prSet presAssocID="{77E97F99-610B-4FF3-AF84-BF3FBDF7DCB9}" presName="rootText" presStyleLbl="node3" presStyleIdx="0" presStyleCnt="2">
        <dgm:presLayoutVars>
          <dgm:chPref val="3"/>
        </dgm:presLayoutVars>
      </dgm:prSet>
      <dgm:spPr/>
      <dgm:t>
        <a:bodyPr/>
        <a:lstStyle/>
        <a:p>
          <a:endParaRPr lang="fr-FR"/>
        </a:p>
      </dgm:t>
    </dgm:pt>
    <dgm:pt modelId="{11F80D57-6E64-42BF-9311-55E37177781B}" type="pres">
      <dgm:prSet presAssocID="{77E97F99-610B-4FF3-AF84-BF3FBDF7DCB9}" presName="rootConnector" presStyleLbl="node3" presStyleIdx="0" presStyleCnt="2"/>
      <dgm:spPr/>
      <dgm:t>
        <a:bodyPr/>
        <a:lstStyle/>
        <a:p>
          <a:endParaRPr lang="fr-FR"/>
        </a:p>
      </dgm:t>
    </dgm:pt>
    <dgm:pt modelId="{57A4CD66-3EFF-423F-9BB2-3E6D51AE361C}" type="pres">
      <dgm:prSet presAssocID="{77E97F99-610B-4FF3-AF84-BF3FBDF7DCB9}" presName="hierChild4" presStyleCnt="0"/>
      <dgm:spPr/>
    </dgm:pt>
    <dgm:pt modelId="{16A2745B-CC6C-4C16-8793-E55885878BB3}" type="pres">
      <dgm:prSet presAssocID="{77E97F99-610B-4FF3-AF84-BF3FBDF7DCB9}" presName="hierChild5" presStyleCnt="0"/>
      <dgm:spPr/>
    </dgm:pt>
    <dgm:pt modelId="{85CA1EC7-2A0B-4C9C-A6D0-43E4D3D4DF48}" type="pres">
      <dgm:prSet presAssocID="{79B4A344-E1CF-4867-97F1-322B52E1FFC2}" presName="Name37" presStyleLbl="parChTrans1D3" presStyleIdx="1" presStyleCnt="2"/>
      <dgm:spPr/>
      <dgm:t>
        <a:bodyPr/>
        <a:lstStyle/>
        <a:p>
          <a:endParaRPr lang="fr-FR"/>
        </a:p>
      </dgm:t>
    </dgm:pt>
    <dgm:pt modelId="{8D363481-9BAC-433B-881D-40F67F2D570C}" type="pres">
      <dgm:prSet presAssocID="{E58FD225-27B6-4530-88EC-69A162B8E7CA}" presName="hierRoot2" presStyleCnt="0">
        <dgm:presLayoutVars>
          <dgm:hierBranch val="init"/>
        </dgm:presLayoutVars>
      </dgm:prSet>
      <dgm:spPr/>
    </dgm:pt>
    <dgm:pt modelId="{170BE6AA-A261-4B22-9F13-A66856F3E588}" type="pres">
      <dgm:prSet presAssocID="{E58FD225-27B6-4530-88EC-69A162B8E7CA}" presName="rootComposite" presStyleCnt="0"/>
      <dgm:spPr/>
    </dgm:pt>
    <dgm:pt modelId="{DD550BCD-075D-487A-8A3B-513DFEC98545}" type="pres">
      <dgm:prSet presAssocID="{E58FD225-27B6-4530-88EC-69A162B8E7CA}" presName="rootText" presStyleLbl="node3" presStyleIdx="1" presStyleCnt="2">
        <dgm:presLayoutVars>
          <dgm:chPref val="3"/>
        </dgm:presLayoutVars>
      </dgm:prSet>
      <dgm:spPr/>
      <dgm:t>
        <a:bodyPr/>
        <a:lstStyle/>
        <a:p>
          <a:endParaRPr lang="fr-FR"/>
        </a:p>
      </dgm:t>
    </dgm:pt>
    <dgm:pt modelId="{2A870FC7-9815-4440-BB75-F2F4074787D6}" type="pres">
      <dgm:prSet presAssocID="{E58FD225-27B6-4530-88EC-69A162B8E7CA}" presName="rootConnector" presStyleLbl="node3" presStyleIdx="1" presStyleCnt="2"/>
      <dgm:spPr/>
      <dgm:t>
        <a:bodyPr/>
        <a:lstStyle/>
        <a:p>
          <a:endParaRPr lang="fr-FR"/>
        </a:p>
      </dgm:t>
    </dgm:pt>
    <dgm:pt modelId="{2D23421F-0FE7-45C3-80AF-C3BF2449FE5B}" type="pres">
      <dgm:prSet presAssocID="{E58FD225-27B6-4530-88EC-69A162B8E7CA}" presName="hierChild4" presStyleCnt="0"/>
      <dgm:spPr/>
    </dgm:pt>
    <dgm:pt modelId="{9AF6A57B-75AB-408A-BBC4-ADD83E5EA002}" type="pres">
      <dgm:prSet presAssocID="{E58FD225-27B6-4530-88EC-69A162B8E7CA}" presName="hierChild5" presStyleCnt="0"/>
      <dgm:spPr/>
    </dgm:pt>
    <dgm:pt modelId="{84A3A0D5-746A-444A-BC4D-AAD2E43F175B}" type="pres">
      <dgm:prSet presAssocID="{3C5AADB6-72BB-4FCE-84A4-A2EFC5ED9A66}" presName="hierChild5" presStyleCnt="0"/>
      <dgm:spPr/>
    </dgm:pt>
    <dgm:pt modelId="{2E9C63D6-6A86-42E0-8B71-02AB78161BC0}" type="pres">
      <dgm:prSet presAssocID="{5BCE662D-3F66-43A4-8D5A-876E32E84DFF}" presName="Name37" presStyleLbl="parChTrans1D2" presStyleIdx="3" presStyleCnt="5"/>
      <dgm:spPr/>
      <dgm:t>
        <a:bodyPr/>
        <a:lstStyle/>
        <a:p>
          <a:endParaRPr lang="fr-FR"/>
        </a:p>
      </dgm:t>
    </dgm:pt>
    <dgm:pt modelId="{B438EC90-B184-48F5-B20D-A3F21E661ECC}" type="pres">
      <dgm:prSet presAssocID="{E69345CB-2D4C-4A54-A7B2-F68DE8C8512F}" presName="hierRoot2" presStyleCnt="0">
        <dgm:presLayoutVars>
          <dgm:hierBranch val="init"/>
        </dgm:presLayoutVars>
      </dgm:prSet>
      <dgm:spPr/>
    </dgm:pt>
    <dgm:pt modelId="{992F1712-0E99-49D5-8C38-452D9736EE48}" type="pres">
      <dgm:prSet presAssocID="{E69345CB-2D4C-4A54-A7B2-F68DE8C8512F}" presName="rootComposite" presStyleCnt="0"/>
      <dgm:spPr/>
    </dgm:pt>
    <dgm:pt modelId="{A4F4E0B4-F627-4218-A48C-AA7EE86E206D}" type="pres">
      <dgm:prSet presAssocID="{E69345CB-2D4C-4A54-A7B2-F68DE8C8512F}" presName="rootText" presStyleLbl="node2" presStyleIdx="3" presStyleCnt="5">
        <dgm:presLayoutVars>
          <dgm:chPref val="3"/>
        </dgm:presLayoutVars>
      </dgm:prSet>
      <dgm:spPr/>
      <dgm:t>
        <a:bodyPr/>
        <a:lstStyle/>
        <a:p>
          <a:endParaRPr lang="fr-FR"/>
        </a:p>
      </dgm:t>
    </dgm:pt>
    <dgm:pt modelId="{D5C4B59C-8096-4D28-A9A8-31CE1E6C414E}" type="pres">
      <dgm:prSet presAssocID="{E69345CB-2D4C-4A54-A7B2-F68DE8C8512F}" presName="rootConnector" presStyleLbl="node2" presStyleIdx="3" presStyleCnt="5"/>
      <dgm:spPr/>
      <dgm:t>
        <a:bodyPr/>
        <a:lstStyle/>
        <a:p>
          <a:endParaRPr lang="fr-FR"/>
        </a:p>
      </dgm:t>
    </dgm:pt>
    <dgm:pt modelId="{A7641047-C9FB-487D-B70E-E7CCE365AC72}" type="pres">
      <dgm:prSet presAssocID="{E69345CB-2D4C-4A54-A7B2-F68DE8C8512F}" presName="hierChild4" presStyleCnt="0"/>
      <dgm:spPr/>
    </dgm:pt>
    <dgm:pt modelId="{6563043A-00BB-4D1E-BAB8-629BC5D86B64}" type="pres">
      <dgm:prSet presAssocID="{E69345CB-2D4C-4A54-A7B2-F68DE8C8512F}" presName="hierChild5" presStyleCnt="0"/>
      <dgm:spPr/>
    </dgm:pt>
    <dgm:pt modelId="{9561B7A6-469D-4222-9FEE-C90F3D1D61A0}" type="pres">
      <dgm:prSet presAssocID="{2F658E18-02A2-4F89-8A2A-F872686E2214}" presName="Name37" presStyleLbl="parChTrans1D2" presStyleIdx="4" presStyleCnt="5"/>
      <dgm:spPr/>
      <dgm:t>
        <a:bodyPr/>
        <a:lstStyle/>
        <a:p>
          <a:endParaRPr lang="fr-FR"/>
        </a:p>
      </dgm:t>
    </dgm:pt>
    <dgm:pt modelId="{C2CAB329-F42B-4EA0-91E5-5F94A13874CD}" type="pres">
      <dgm:prSet presAssocID="{4E814B0E-06C1-4FB5-BDA2-BF52151B2880}" presName="hierRoot2" presStyleCnt="0">
        <dgm:presLayoutVars>
          <dgm:hierBranch val="init"/>
        </dgm:presLayoutVars>
      </dgm:prSet>
      <dgm:spPr/>
    </dgm:pt>
    <dgm:pt modelId="{0B977959-A639-4177-8032-58A95BF3E073}" type="pres">
      <dgm:prSet presAssocID="{4E814B0E-06C1-4FB5-BDA2-BF52151B2880}" presName="rootComposite" presStyleCnt="0"/>
      <dgm:spPr/>
    </dgm:pt>
    <dgm:pt modelId="{1064CE66-84C8-4ABF-A219-6CE3DC0326BF}" type="pres">
      <dgm:prSet presAssocID="{4E814B0E-06C1-4FB5-BDA2-BF52151B2880}" presName="rootText" presStyleLbl="node2" presStyleIdx="4" presStyleCnt="5">
        <dgm:presLayoutVars>
          <dgm:chPref val="3"/>
        </dgm:presLayoutVars>
      </dgm:prSet>
      <dgm:spPr/>
      <dgm:t>
        <a:bodyPr/>
        <a:lstStyle/>
        <a:p>
          <a:endParaRPr lang="fr-FR"/>
        </a:p>
      </dgm:t>
    </dgm:pt>
    <dgm:pt modelId="{B240C91F-EED5-404A-86EF-39AEBCF75CBB}" type="pres">
      <dgm:prSet presAssocID="{4E814B0E-06C1-4FB5-BDA2-BF52151B2880}" presName="rootConnector" presStyleLbl="node2" presStyleIdx="4" presStyleCnt="5"/>
      <dgm:spPr/>
      <dgm:t>
        <a:bodyPr/>
        <a:lstStyle/>
        <a:p>
          <a:endParaRPr lang="fr-FR"/>
        </a:p>
      </dgm:t>
    </dgm:pt>
    <dgm:pt modelId="{EBCE58E7-007D-4F95-9533-D0181CDA7511}" type="pres">
      <dgm:prSet presAssocID="{4E814B0E-06C1-4FB5-BDA2-BF52151B2880}" presName="hierChild4" presStyleCnt="0"/>
      <dgm:spPr/>
    </dgm:pt>
    <dgm:pt modelId="{888A2193-101D-44A9-9A57-8ECF60EA2925}" type="pres">
      <dgm:prSet presAssocID="{4E814B0E-06C1-4FB5-BDA2-BF52151B2880}" presName="hierChild5" presStyleCnt="0"/>
      <dgm:spPr/>
    </dgm:pt>
    <dgm:pt modelId="{B544B614-EF9B-47E0-8D19-2AEE22CE23E4}" type="pres">
      <dgm:prSet presAssocID="{444A7865-8DA2-46A4-8324-3ABA71F1E5C0}" presName="hierChild3" presStyleCnt="0"/>
      <dgm:spPr/>
    </dgm:pt>
  </dgm:ptLst>
  <dgm:cxnLst>
    <dgm:cxn modelId="{CE40D67F-07AF-41EA-9AD3-67B4F89EBAC0}" type="presOf" srcId="{31824548-3084-42AE-8947-6AFD6A8B6457}" destId="{5CE76936-2952-45DD-BF81-8434AF5AE1AF}" srcOrd="0" destOrd="0" presId="urn:microsoft.com/office/officeart/2005/8/layout/orgChart1"/>
    <dgm:cxn modelId="{9F406FD0-A5E1-4455-A31B-2CAC3A2EB9DC}" type="presOf" srcId="{F86DFB38-B4A0-47E6-A165-55987032B721}" destId="{DA1E827D-3458-44BD-85F2-32F0A448792F}" srcOrd="0" destOrd="0" presId="urn:microsoft.com/office/officeart/2005/8/layout/orgChart1"/>
    <dgm:cxn modelId="{3B6DD8D5-5694-4687-AFA0-B9D960F68A24}" type="presOf" srcId="{E69345CB-2D4C-4A54-A7B2-F68DE8C8512F}" destId="{A4F4E0B4-F627-4218-A48C-AA7EE86E206D}" srcOrd="0" destOrd="0" presId="urn:microsoft.com/office/officeart/2005/8/layout/orgChart1"/>
    <dgm:cxn modelId="{2204CEF0-1AD4-49FC-B8AE-BC2FDB3ADD98}" type="presOf" srcId="{E69345CB-2D4C-4A54-A7B2-F68DE8C8512F}" destId="{D5C4B59C-8096-4D28-A9A8-31CE1E6C414E}" srcOrd="1" destOrd="0" presId="urn:microsoft.com/office/officeart/2005/8/layout/orgChart1"/>
    <dgm:cxn modelId="{2FD946BE-ADF6-4EDD-80EE-075F48DFA07A}" type="presOf" srcId="{6FA5CD32-4A79-4091-8071-890572FBEA27}" destId="{885195E8-D7BE-4C06-B501-ACDA1C730D7F}" srcOrd="0" destOrd="0" presId="urn:microsoft.com/office/officeart/2005/8/layout/orgChart1"/>
    <dgm:cxn modelId="{3AA5764A-9811-4E05-A281-549D2119201E}" srcId="{444A7865-8DA2-46A4-8324-3ABA71F1E5C0}" destId="{1F5B5F4C-2A61-4C8E-AA2F-3E523473FC25}" srcOrd="0" destOrd="0" parTransId="{31824548-3084-42AE-8947-6AFD6A8B6457}" sibTransId="{175D7CA7-0333-4D1B-942F-5A808883012D}"/>
    <dgm:cxn modelId="{B38AFD09-50C3-454B-B9B3-B3258EA4DDFF}" type="presOf" srcId="{2EE7A697-6C9D-4236-8B45-ED7DCE0B6D56}" destId="{0E609146-01DB-4401-826D-E1527AC39B3D}" srcOrd="0" destOrd="0" presId="urn:microsoft.com/office/officeart/2005/8/layout/orgChart1"/>
    <dgm:cxn modelId="{21ECBAD3-6D8A-4FDD-937F-BA81830732D4}" type="presOf" srcId="{444A7865-8DA2-46A4-8324-3ABA71F1E5C0}" destId="{142E4259-686A-4F6E-A219-029C8B6F888E}" srcOrd="0" destOrd="0" presId="urn:microsoft.com/office/officeart/2005/8/layout/orgChart1"/>
    <dgm:cxn modelId="{BEE58CCC-32F8-4348-A6B5-022E65652401}" srcId="{444A7865-8DA2-46A4-8324-3ABA71F1E5C0}" destId="{F86DFB38-B4A0-47E6-A165-55987032B721}" srcOrd="1" destOrd="0" parTransId="{91AD438C-9CD2-4781-9C31-4002EC39C794}" sibTransId="{4B0E2ED8-C97F-4668-A29A-044C1560036B}"/>
    <dgm:cxn modelId="{CD3336E0-09A6-4A07-907E-5DA1B823421A}" type="presOf" srcId="{444A7865-8DA2-46A4-8324-3ABA71F1E5C0}" destId="{C9C7DC0B-EB79-41C2-9509-25B5029BE08A}" srcOrd="1" destOrd="0" presId="urn:microsoft.com/office/officeart/2005/8/layout/orgChart1"/>
    <dgm:cxn modelId="{A6AFF279-8FCC-4AC5-839B-E39BE71D73CB}" srcId="{444A7865-8DA2-46A4-8324-3ABA71F1E5C0}" destId="{E69345CB-2D4C-4A54-A7B2-F68DE8C8512F}" srcOrd="3" destOrd="0" parTransId="{5BCE662D-3F66-43A4-8D5A-876E32E84DFF}" sibTransId="{9F6D9F65-73EE-4140-8DA9-07CAFB96750F}"/>
    <dgm:cxn modelId="{42F251D0-4B89-4FC4-9545-EA5DBF33978E}" type="presOf" srcId="{77E97F99-610B-4FF3-AF84-BF3FBDF7DCB9}" destId="{11F80D57-6E64-42BF-9311-55E37177781B}" srcOrd="1" destOrd="0" presId="urn:microsoft.com/office/officeart/2005/8/layout/orgChart1"/>
    <dgm:cxn modelId="{3BB954FB-B969-4FB9-A2A3-5296826C2AAD}" type="presOf" srcId="{4E814B0E-06C1-4FB5-BDA2-BF52151B2880}" destId="{B240C91F-EED5-404A-86EF-39AEBCF75CBB}" srcOrd="1" destOrd="0" presId="urn:microsoft.com/office/officeart/2005/8/layout/orgChart1"/>
    <dgm:cxn modelId="{A6F18060-E1C2-47CF-BF5D-64CC1913C34E}" type="presOf" srcId="{F86DFB38-B4A0-47E6-A165-55987032B721}" destId="{E0B7990E-2B79-46E9-8E0A-FB178376C3E1}" srcOrd="1" destOrd="0" presId="urn:microsoft.com/office/officeart/2005/8/layout/orgChart1"/>
    <dgm:cxn modelId="{F351AB12-A58A-4E73-954C-A9980235780D}" type="presOf" srcId="{2F658E18-02A2-4F89-8A2A-F872686E2214}" destId="{9561B7A6-469D-4222-9FEE-C90F3D1D61A0}" srcOrd="0" destOrd="0" presId="urn:microsoft.com/office/officeart/2005/8/layout/orgChart1"/>
    <dgm:cxn modelId="{5301314F-DD8A-4B99-9794-69C4FC0E8F61}" type="presOf" srcId="{91AD438C-9CD2-4781-9C31-4002EC39C794}" destId="{65ABF144-4469-4CFA-9D31-BDC6EF2428C8}" srcOrd="0" destOrd="0" presId="urn:microsoft.com/office/officeart/2005/8/layout/orgChart1"/>
    <dgm:cxn modelId="{66186D16-72E3-44B9-8EC5-AD66930BA8BB}" type="presOf" srcId="{79B4A344-E1CF-4867-97F1-322B52E1FFC2}" destId="{85CA1EC7-2A0B-4C9C-A6D0-43E4D3D4DF48}" srcOrd="0" destOrd="0" presId="urn:microsoft.com/office/officeart/2005/8/layout/orgChart1"/>
    <dgm:cxn modelId="{913D32B6-02E6-4C27-8038-0FC6A7847A8C}" type="presOf" srcId="{3D8D2C37-9F05-4B1B-89F8-F5F3B939D6F3}" destId="{5DD28620-819E-4364-8540-F8248FFAD403}" srcOrd="0" destOrd="0" presId="urn:microsoft.com/office/officeart/2005/8/layout/orgChart1"/>
    <dgm:cxn modelId="{537F73AE-9CC6-4847-AFDA-49E9246517E1}" type="presOf" srcId="{3C5AADB6-72BB-4FCE-84A4-A2EFC5ED9A66}" destId="{CAB1FBD8-81E5-42B4-952B-9562DD11E12B}" srcOrd="1" destOrd="0" presId="urn:microsoft.com/office/officeart/2005/8/layout/orgChart1"/>
    <dgm:cxn modelId="{A2F68DE2-B167-46AD-A310-2763AB85BC17}" type="presOf" srcId="{E58FD225-27B6-4530-88EC-69A162B8E7CA}" destId="{2A870FC7-9815-4440-BB75-F2F4074787D6}" srcOrd="1" destOrd="0" presId="urn:microsoft.com/office/officeart/2005/8/layout/orgChart1"/>
    <dgm:cxn modelId="{AE9A70F9-E6C8-49D2-A84D-2A24B376B0D0}" type="presOf" srcId="{77E97F99-610B-4FF3-AF84-BF3FBDF7DCB9}" destId="{2AA623D5-E069-4AA1-9CE4-E8307F243054}" srcOrd="0" destOrd="0" presId="urn:microsoft.com/office/officeart/2005/8/layout/orgChart1"/>
    <dgm:cxn modelId="{D3227033-85EE-4F11-B0F9-6FDA742C4B09}" srcId="{3C5AADB6-72BB-4FCE-84A4-A2EFC5ED9A66}" destId="{E58FD225-27B6-4530-88EC-69A162B8E7CA}" srcOrd="1" destOrd="0" parTransId="{79B4A344-E1CF-4867-97F1-322B52E1FFC2}" sibTransId="{B45ADEDD-F246-4521-A8FC-82D0FC4E2329}"/>
    <dgm:cxn modelId="{AC4CF135-3048-44A8-94AB-7913B4E868A9}" srcId="{444A7865-8DA2-46A4-8324-3ABA71F1E5C0}" destId="{4E814B0E-06C1-4FB5-BDA2-BF52151B2880}" srcOrd="4" destOrd="0" parTransId="{2F658E18-02A2-4F89-8A2A-F872686E2214}" sibTransId="{F72D1D05-6BF9-427B-928C-81153E7779EB}"/>
    <dgm:cxn modelId="{31808B5B-8E9B-4596-B156-67126F4EFF25}" type="presOf" srcId="{3C5AADB6-72BB-4FCE-84A4-A2EFC5ED9A66}" destId="{20BCCF02-4BAD-41B3-829B-DB375D141B00}" srcOrd="0" destOrd="0" presId="urn:microsoft.com/office/officeart/2005/8/layout/orgChart1"/>
    <dgm:cxn modelId="{9BC66FF1-761A-443A-BB14-7722C1FA0B41}" srcId="{444A7865-8DA2-46A4-8324-3ABA71F1E5C0}" destId="{3C5AADB6-72BB-4FCE-84A4-A2EFC5ED9A66}" srcOrd="2" destOrd="0" parTransId="{2EE7A697-6C9D-4236-8B45-ED7DCE0B6D56}" sibTransId="{1C7D34D3-16AB-4AA0-B4F4-8286BE0B1E9B}"/>
    <dgm:cxn modelId="{5A505324-2AB1-4E68-991F-0E2DACF77D52}" type="presOf" srcId="{1F5B5F4C-2A61-4C8E-AA2F-3E523473FC25}" destId="{5350851E-05CE-476E-B520-C9DDB56B135D}" srcOrd="1" destOrd="0" presId="urn:microsoft.com/office/officeart/2005/8/layout/orgChart1"/>
    <dgm:cxn modelId="{5B1B8B54-3179-477A-81BC-14D7A9E26D39}" type="presOf" srcId="{4E814B0E-06C1-4FB5-BDA2-BF52151B2880}" destId="{1064CE66-84C8-4ABF-A219-6CE3DC0326BF}" srcOrd="0" destOrd="0" presId="urn:microsoft.com/office/officeart/2005/8/layout/orgChart1"/>
    <dgm:cxn modelId="{D02CD024-9155-486A-B6DF-94312B40ACFD}" type="presOf" srcId="{E58FD225-27B6-4530-88EC-69A162B8E7CA}" destId="{DD550BCD-075D-487A-8A3B-513DFEC98545}" srcOrd="0" destOrd="0" presId="urn:microsoft.com/office/officeart/2005/8/layout/orgChart1"/>
    <dgm:cxn modelId="{C6A86BC4-36F5-4161-8191-802BB7F2671B}" type="presOf" srcId="{5BCE662D-3F66-43A4-8D5A-876E32E84DFF}" destId="{2E9C63D6-6A86-42E0-8B71-02AB78161BC0}" srcOrd="0" destOrd="0" presId="urn:microsoft.com/office/officeart/2005/8/layout/orgChart1"/>
    <dgm:cxn modelId="{A9764859-AFFC-412C-BCB0-5E61D491978B}" type="presOf" srcId="{1F5B5F4C-2A61-4C8E-AA2F-3E523473FC25}" destId="{50994B2A-6327-45E8-A907-3E8A4BE823D3}" srcOrd="0" destOrd="0" presId="urn:microsoft.com/office/officeart/2005/8/layout/orgChart1"/>
    <dgm:cxn modelId="{A1E419E4-10E2-4A49-AE55-E7A94B6E901E}" srcId="{3C5AADB6-72BB-4FCE-84A4-A2EFC5ED9A66}" destId="{77E97F99-610B-4FF3-AF84-BF3FBDF7DCB9}" srcOrd="0" destOrd="0" parTransId="{3D8D2C37-9F05-4B1B-89F8-F5F3B939D6F3}" sibTransId="{F05EDB90-FA14-4C2D-8F32-3867AA789314}"/>
    <dgm:cxn modelId="{B0BDDD02-3F9A-4D12-BB21-919464B63773}" srcId="{6FA5CD32-4A79-4091-8071-890572FBEA27}" destId="{444A7865-8DA2-46A4-8324-3ABA71F1E5C0}" srcOrd="0" destOrd="0" parTransId="{139878E9-A960-4440-B9E0-0921396144D3}" sibTransId="{695F5E33-DE7D-4E2A-91F1-726426FC442A}"/>
    <dgm:cxn modelId="{A9FF322F-0705-4B5B-9D61-BBD07DC32E9C}" type="presParOf" srcId="{885195E8-D7BE-4C06-B501-ACDA1C730D7F}" destId="{B0D074E7-6886-4A83-911A-A3AFCF6758D3}" srcOrd="0" destOrd="0" presId="urn:microsoft.com/office/officeart/2005/8/layout/orgChart1"/>
    <dgm:cxn modelId="{3C6E6757-3EDE-41E4-A70B-2BA30D0DA21C}" type="presParOf" srcId="{B0D074E7-6886-4A83-911A-A3AFCF6758D3}" destId="{266FBED4-7FDD-440D-95A5-D3D48C2EAF28}" srcOrd="0" destOrd="0" presId="urn:microsoft.com/office/officeart/2005/8/layout/orgChart1"/>
    <dgm:cxn modelId="{2803A4CC-4793-42BF-8B22-D0008A7B054F}" type="presParOf" srcId="{266FBED4-7FDD-440D-95A5-D3D48C2EAF28}" destId="{142E4259-686A-4F6E-A219-029C8B6F888E}" srcOrd="0" destOrd="0" presId="urn:microsoft.com/office/officeart/2005/8/layout/orgChart1"/>
    <dgm:cxn modelId="{33C38A05-461C-4F4D-B53C-E31DB784761A}" type="presParOf" srcId="{266FBED4-7FDD-440D-95A5-D3D48C2EAF28}" destId="{C9C7DC0B-EB79-41C2-9509-25B5029BE08A}" srcOrd="1" destOrd="0" presId="urn:microsoft.com/office/officeart/2005/8/layout/orgChart1"/>
    <dgm:cxn modelId="{6FFE1E84-5C89-4B6A-BE41-C08B986D192B}" type="presParOf" srcId="{B0D074E7-6886-4A83-911A-A3AFCF6758D3}" destId="{7BC8522E-4DA1-48AD-B010-5EBB64D881BB}" srcOrd="1" destOrd="0" presId="urn:microsoft.com/office/officeart/2005/8/layout/orgChart1"/>
    <dgm:cxn modelId="{B4FDA528-2DF1-4FBC-A20B-BC11045AEE41}" type="presParOf" srcId="{7BC8522E-4DA1-48AD-B010-5EBB64D881BB}" destId="{5CE76936-2952-45DD-BF81-8434AF5AE1AF}" srcOrd="0" destOrd="0" presId="urn:microsoft.com/office/officeart/2005/8/layout/orgChart1"/>
    <dgm:cxn modelId="{85780CAD-6C0A-4AF2-9E52-EDA9EBA35684}" type="presParOf" srcId="{7BC8522E-4DA1-48AD-B010-5EBB64D881BB}" destId="{AD37CA63-15B8-4CBC-B774-73AABC193BDE}" srcOrd="1" destOrd="0" presId="urn:microsoft.com/office/officeart/2005/8/layout/orgChart1"/>
    <dgm:cxn modelId="{0E93CB9D-FC92-4F8F-A6D3-0426AF19084E}" type="presParOf" srcId="{AD37CA63-15B8-4CBC-B774-73AABC193BDE}" destId="{2E05BD40-E9B2-47C1-AA79-D62D98175D76}" srcOrd="0" destOrd="0" presId="urn:microsoft.com/office/officeart/2005/8/layout/orgChart1"/>
    <dgm:cxn modelId="{217F8B74-A9AB-45F9-A1E1-B6C882B3CC8E}" type="presParOf" srcId="{2E05BD40-E9B2-47C1-AA79-D62D98175D76}" destId="{50994B2A-6327-45E8-A907-3E8A4BE823D3}" srcOrd="0" destOrd="0" presId="urn:microsoft.com/office/officeart/2005/8/layout/orgChart1"/>
    <dgm:cxn modelId="{D5FB9480-C889-41D3-B5A7-751BF0CD2FB2}" type="presParOf" srcId="{2E05BD40-E9B2-47C1-AA79-D62D98175D76}" destId="{5350851E-05CE-476E-B520-C9DDB56B135D}" srcOrd="1" destOrd="0" presId="urn:microsoft.com/office/officeart/2005/8/layout/orgChart1"/>
    <dgm:cxn modelId="{721C8F1A-F465-491E-AFA1-728723D759E9}" type="presParOf" srcId="{AD37CA63-15B8-4CBC-B774-73AABC193BDE}" destId="{A552EA70-C51C-492C-B9D7-17383A9E95A3}" srcOrd="1" destOrd="0" presId="urn:microsoft.com/office/officeart/2005/8/layout/orgChart1"/>
    <dgm:cxn modelId="{52CC402A-925B-4782-AE77-0F1D48F8F231}" type="presParOf" srcId="{AD37CA63-15B8-4CBC-B774-73AABC193BDE}" destId="{65C795A2-699A-4D6C-865C-7C1F848006AF}" srcOrd="2" destOrd="0" presId="urn:microsoft.com/office/officeart/2005/8/layout/orgChart1"/>
    <dgm:cxn modelId="{92C232D9-7BB7-4E1E-A27B-99692CC4E07C}" type="presParOf" srcId="{7BC8522E-4DA1-48AD-B010-5EBB64D881BB}" destId="{65ABF144-4469-4CFA-9D31-BDC6EF2428C8}" srcOrd="2" destOrd="0" presId="urn:microsoft.com/office/officeart/2005/8/layout/orgChart1"/>
    <dgm:cxn modelId="{4DF3A271-97EB-4C2B-925E-C5C9403710E3}" type="presParOf" srcId="{7BC8522E-4DA1-48AD-B010-5EBB64D881BB}" destId="{2B5A0BE4-572B-4E71-B358-C98DABF01C47}" srcOrd="3" destOrd="0" presId="urn:microsoft.com/office/officeart/2005/8/layout/orgChart1"/>
    <dgm:cxn modelId="{EBD9FF5C-78E4-47D8-BC05-1412B28E76FB}" type="presParOf" srcId="{2B5A0BE4-572B-4E71-B358-C98DABF01C47}" destId="{559FAFB8-DF5A-4DAF-AB39-106925F00B46}" srcOrd="0" destOrd="0" presId="urn:microsoft.com/office/officeart/2005/8/layout/orgChart1"/>
    <dgm:cxn modelId="{41B34602-9F93-447A-AA60-D8F09FD1E7FE}" type="presParOf" srcId="{559FAFB8-DF5A-4DAF-AB39-106925F00B46}" destId="{DA1E827D-3458-44BD-85F2-32F0A448792F}" srcOrd="0" destOrd="0" presId="urn:microsoft.com/office/officeart/2005/8/layout/orgChart1"/>
    <dgm:cxn modelId="{5229D256-ED88-4D7A-9D53-5D8F1024FCFD}" type="presParOf" srcId="{559FAFB8-DF5A-4DAF-AB39-106925F00B46}" destId="{E0B7990E-2B79-46E9-8E0A-FB178376C3E1}" srcOrd="1" destOrd="0" presId="urn:microsoft.com/office/officeart/2005/8/layout/orgChart1"/>
    <dgm:cxn modelId="{994E5BF4-F53D-41B5-BD2B-84D16246056A}" type="presParOf" srcId="{2B5A0BE4-572B-4E71-B358-C98DABF01C47}" destId="{FC9A854A-DCB0-4A68-8FF2-B85A15FC7BA3}" srcOrd="1" destOrd="0" presId="urn:microsoft.com/office/officeart/2005/8/layout/orgChart1"/>
    <dgm:cxn modelId="{5DC01A31-809D-4949-8874-849338A6D2CE}" type="presParOf" srcId="{2B5A0BE4-572B-4E71-B358-C98DABF01C47}" destId="{94889143-F553-4FBC-867A-C5BE446D1B2D}" srcOrd="2" destOrd="0" presId="urn:microsoft.com/office/officeart/2005/8/layout/orgChart1"/>
    <dgm:cxn modelId="{AF60C02F-2789-4B24-BDC2-2682D0BCB4B8}" type="presParOf" srcId="{7BC8522E-4DA1-48AD-B010-5EBB64D881BB}" destId="{0E609146-01DB-4401-826D-E1527AC39B3D}" srcOrd="4" destOrd="0" presId="urn:microsoft.com/office/officeart/2005/8/layout/orgChart1"/>
    <dgm:cxn modelId="{48E1B5D5-FFA4-4CCF-AB26-1574BC4245CE}" type="presParOf" srcId="{7BC8522E-4DA1-48AD-B010-5EBB64D881BB}" destId="{04E14119-32BF-4028-BD8F-425B1DC1D56E}" srcOrd="5" destOrd="0" presId="urn:microsoft.com/office/officeart/2005/8/layout/orgChart1"/>
    <dgm:cxn modelId="{3811A222-6B64-4EE9-8BB3-C52579B9D3D0}" type="presParOf" srcId="{04E14119-32BF-4028-BD8F-425B1DC1D56E}" destId="{9A8029F9-5C6A-45EA-8027-31F08C035A18}" srcOrd="0" destOrd="0" presId="urn:microsoft.com/office/officeart/2005/8/layout/orgChart1"/>
    <dgm:cxn modelId="{C7211C44-1752-496F-84F2-6CA4410E66D3}" type="presParOf" srcId="{9A8029F9-5C6A-45EA-8027-31F08C035A18}" destId="{20BCCF02-4BAD-41B3-829B-DB375D141B00}" srcOrd="0" destOrd="0" presId="urn:microsoft.com/office/officeart/2005/8/layout/orgChart1"/>
    <dgm:cxn modelId="{3B435F46-8BC2-4C9D-A0DD-DCEA3E518CDD}" type="presParOf" srcId="{9A8029F9-5C6A-45EA-8027-31F08C035A18}" destId="{CAB1FBD8-81E5-42B4-952B-9562DD11E12B}" srcOrd="1" destOrd="0" presId="urn:microsoft.com/office/officeart/2005/8/layout/orgChart1"/>
    <dgm:cxn modelId="{E443F81D-8519-4988-93CA-88FC5D3077DB}" type="presParOf" srcId="{04E14119-32BF-4028-BD8F-425B1DC1D56E}" destId="{D4333740-B68A-4EFF-8DFE-CA27C2AE99D5}" srcOrd="1" destOrd="0" presId="urn:microsoft.com/office/officeart/2005/8/layout/orgChart1"/>
    <dgm:cxn modelId="{350B0B13-5780-4E56-891C-2AA632C48089}" type="presParOf" srcId="{D4333740-B68A-4EFF-8DFE-CA27C2AE99D5}" destId="{5DD28620-819E-4364-8540-F8248FFAD403}" srcOrd="0" destOrd="0" presId="urn:microsoft.com/office/officeart/2005/8/layout/orgChart1"/>
    <dgm:cxn modelId="{D809132E-B13A-4BB2-9553-9A1CB4B5755E}" type="presParOf" srcId="{D4333740-B68A-4EFF-8DFE-CA27C2AE99D5}" destId="{E5E45530-8F8F-4626-A22D-2F5CFCDD7900}" srcOrd="1" destOrd="0" presId="urn:microsoft.com/office/officeart/2005/8/layout/orgChart1"/>
    <dgm:cxn modelId="{2FF2278E-AD45-407D-BE5A-2E6ACF4EDC48}" type="presParOf" srcId="{E5E45530-8F8F-4626-A22D-2F5CFCDD7900}" destId="{C24B3544-7FF8-4FCD-A4BF-31D02603B85B}" srcOrd="0" destOrd="0" presId="urn:microsoft.com/office/officeart/2005/8/layout/orgChart1"/>
    <dgm:cxn modelId="{0F8462F4-4B1A-4F01-A9E2-D81B000AEF91}" type="presParOf" srcId="{C24B3544-7FF8-4FCD-A4BF-31D02603B85B}" destId="{2AA623D5-E069-4AA1-9CE4-E8307F243054}" srcOrd="0" destOrd="0" presId="urn:microsoft.com/office/officeart/2005/8/layout/orgChart1"/>
    <dgm:cxn modelId="{F3F0C1E1-C411-41FC-B20D-41B65D6496D4}" type="presParOf" srcId="{C24B3544-7FF8-4FCD-A4BF-31D02603B85B}" destId="{11F80D57-6E64-42BF-9311-55E37177781B}" srcOrd="1" destOrd="0" presId="urn:microsoft.com/office/officeart/2005/8/layout/orgChart1"/>
    <dgm:cxn modelId="{D7227E8A-EB69-46BE-A0D7-8419DE6AED87}" type="presParOf" srcId="{E5E45530-8F8F-4626-A22D-2F5CFCDD7900}" destId="{57A4CD66-3EFF-423F-9BB2-3E6D51AE361C}" srcOrd="1" destOrd="0" presId="urn:microsoft.com/office/officeart/2005/8/layout/orgChart1"/>
    <dgm:cxn modelId="{2CD645CA-7D23-44D0-932C-050D30666180}" type="presParOf" srcId="{E5E45530-8F8F-4626-A22D-2F5CFCDD7900}" destId="{16A2745B-CC6C-4C16-8793-E55885878BB3}" srcOrd="2" destOrd="0" presId="urn:microsoft.com/office/officeart/2005/8/layout/orgChart1"/>
    <dgm:cxn modelId="{28985666-066B-4A98-B4EB-5EB458935D51}" type="presParOf" srcId="{D4333740-B68A-4EFF-8DFE-CA27C2AE99D5}" destId="{85CA1EC7-2A0B-4C9C-A6D0-43E4D3D4DF48}" srcOrd="2" destOrd="0" presId="urn:microsoft.com/office/officeart/2005/8/layout/orgChart1"/>
    <dgm:cxn modelId="{30880D7A-67FC-48E2-84CF-87F83F9A056B}" type="presParOf" srcId="{D4333740-B68A-4EFF-8DFE-CA27C2AE99D5}" destId="{8D363481-9BAC-433B-881D-40F67F2D570C}" srcOrd="3" destOrd="0" presId="urn:microsoft.com/office/officeart/2005/8/layout/orgChart1"/>
    <dgm:cxn modelId="{11C25A07-22B4-49C0-8B99-B1B0D6D6F934}" type="presParOf" srcId="{8D363481-9BAC-433B-881D-40F67F2D570C}" destId="{170BE6AA-A261-4B22-9F13-A66856F3E588}" srcOrd="0" destOrd="0" presId="urn:microsoft.com/office/officeart/2005/8/layout/orgChart1"/>
    <dgm:cxn modelId="{D92FAA58-0738-438C-8CFA-126DA9F1157D}" type="presParOf" srcId="{170BE6AA-A261-4B22-9F13-A66856F3E588}" destId="{DD550BCD-075D-487A-8A3B-513DFEC98545}" srcOrd="0" destOrd="0" presId="urn:microsoft.com/office/officeart/2005/8/layout/orgChart1"/>
    <dgm:cxn modelId="{30D38952-7388-44C4-95E9-08026278CB66}" type="presParOf" srcId="{170BE6AA-A261-4B22-9F13-A66856F3E588}" destId="{2A870FC7-9815-4440-BB75-F2F4074787D6}" srcOrd="1" destOrd="0" presId="urn:microsoft.com/office/officeart/2005/8/layout/orgChart1"/>
    <dgm:cxn modelId="{6A5CCB9D-E63F-4C51-97EC-B6EF39D95C73}" type="presParOf" srcId="{8D363481-9BAC-433B-881D-40F67F2D570C}" destId="{2D23421F-0FE7-45C3-80AF-C3BF2449FE5B}" srcOrd="1" destOrd="0" presId="urn:microsoft.com/office/officeart/2005/8/layout/orgChart1"/>
    <dgm:cxn modelId="{671B4C6B-1C66-40BC-B095-27A5CF41C68A}" type="presParOf" srcId="{8D363481-9BAC-433B-881D-40F67F2D570C}" destId="{9AF6A57B-75AB-408A-BBC4-ADD83E5EA002}" srcOrd="2" destOrd="0" presId="urn:microsoft.com/office/officeart/2005/8/layout/orgChart1"/>
    <dgm:cxn modelId="{667BD9C1-87AF-4CD7-8286-F3389EFA1B92}" type="presParOf" srcId="{04E14119-32BF-4028-BD8F-425B1DC1D56E}" destId="{84A3A0D5-746A-444A-BC4D-AAD2E43F175B}" srcOrd="2" destOrd="0" presId="urn:microsoft.com/office/officeart/2005/8/layout/orgChart1"/>
    <dgm:cxn modelId="{6FAC9363-0D8C-4A17-97FB-97A09D85D21A}" type="presParOf" srcId="{7BC8522E-4DA1-48AD-B010-5EBB64D881BB}" destId="{2E9C63D6-6A86-42E0-8B71-02AB78161BC0}" srcOrd="6" destOrd="0" presId="urn:microsoft.com/office/officeart/2005/8/layout/orgChart1"/>
    <dgm:cxn modelId="{7EE9BF9C-AEEC-4684-A201-724DE71DD869}" type="presParOf" srcId="{7BC8522E-4DA1-48AD-B010-5EBB64D881BB}" destId="{B438EC90-B184-48F5-B20D-A3F21E661ECC}" srcOrd="7" destOrd="0" presId="urn:microsoft.com/office/officeart/2005/8/layout/orgChart1"/>
    <dgm:cxn modelId="{5BB902DC-5AFE-4213-AB6D-47DC2A410621}" type="presParOf" srcId="{B438EC90-B184-48F5-B20D-A3F21E661ECC}" destId="{992F1712-0E99-49D5-8C38-452D9736EE48}" srcOrd="0" destOrd="0" presId="urn:microsoft.com/office/officeart/2005/8/layout/orgChart1"/>
    <dgm:cxn modelId="{1FDF0BFC-CAF7-4DB9-8B75-A9847123F8A7}" type="presParOf" srcId="{992F1712-0E99-49D5-8C38-452D9736EE48}" destId="{A4F4E0B4-F627-4218-A48C-AA7EE86E206D}" srcOrd="0" destOrd="0" presId="urn:microsoft.com/office/officeart/2005/8/layout/orgChart1"/>
    <dgm:cxn modelId="{BE85F35A-161B-4EFF-923F-CBA4077AE1F4}" type="presParOf" srcId="{992F1712-0E99-49D5-8C38-452D9736EE48}" destId="{D5C4B59C-8096-4D28-A9A8-31CE1E6C414E}" srcOrd="1" destOrd="0" presId="urn:microsoft.com/office/officeart/2005/8/layout/orgChart1"/>
    <dgm:cxn modelId="{21AC2DC6-73BF-4966-A940-C58F060F5916}" type="presParOf" srcId="{B438EC90-B184-48F5-B20D-A3F21E661ECC}" destId="{A7641047-C9FB-487D-B70E-E7CCE365AC72}" srcOrd="1" destOrd="0" presId="urn:microsoft.com/office/officeart/2005/8/layout/orgChart1"/>
    <dgm:cxn modelId="{BB90DB92-5350-47CD-8929-AE9AFF488856}" type="presParOf" srcId="{B438EC90-B184-48F5-B20D-A3F21E661ECC}" destId="{6563043A-00BB-4D1E-BAB8-629BC5D86B64}" srcOrd="2" destOrd="0" presId="urn:microsoft.com/office/officeart/2005/8/layout/orgChart1"/>
    <dgm:cxn modelId="{C629B1AA-E926-4358-A49C-1257AB2738CC}" type="presParOf" srcId="{7BC8522E-4DA1-48AD-B010-5EBB64D881BB}" destId="{9561B7A6-469D-4222-9FEE-C90F3D1D61A0}" srcOrd="8" destOrd="0" presId="urn:microsoft.com/office/officeart/2005/8/layout/orgChart1"/>
    <dgm:cxn modelId="{EEC05432-8431-4EB8-B1FD-913EC670DE56}" type="presParOf" srcId="{7BC8522E-4DA1-48AD-B010-5EBB64D881BB}" destId="{C2CAB329-F42B-4EA0-91E5-5F94A13874CD}" srcOrd="9" destOrd="0" presId="urn:microsoft.com/office/officeart/2005/8/layout/orgChart1"/>
    <dgm:cxn modelId="{A7842FD8-2E23-4129-A136-B5702392C6C0}" type="presParOf" srcId="{C2CAB329-F42B-4EA0-91E5-5F94A13874CD}" destId="{0B977959-A639-4177-8032-58A95BF3E073}" srcOrd="0" destOrd="0" presId="urn:microsoft.com/office/officeart/2005/8/layout/orgChart1"/>
    <dgm:cxn modelId="{63604C18-B84B-441A-9B04-827676120B5C}" type="presParOf" srcId="{0B977959-A639-4177-8032-58A95BF3E073}" destId="{1064CE66-84C8-4ABF-A219-6CE3DC0326BF}" srcOrd="0" destOrd="0" presId="urn:microsoft.com/office/officeart/2005/8/layout/orgChart1"/>
    <dgm:cxn modelId="{B90765FF-4E54-4DA1-ACDA-579DAAC445A1}" type="presParOf" srcId="{0B977959-A639-4177-8032-58A95BF3E073}" destId="{B240C91F-EED5-404A-86EF-39AEBCF75CBB}" srcOrd="1" destOrd="0" presId="urn:microsoft.com/office/officeart/2005/8/layout/orgChart1"/>
    <dgm:cxn modelId="{6DD39FB0-5FAA-485B-BE1A-5E3E042C1700}" type="presParOf" srcId="{C2CAB329-F42B-4EA0-91E5-5F94A13874CD}" destId="{EBCE58E7-007D-4F95-9533-D0181CDA7511}" srcOrd="1" destOrd="0" presId="urn:microsoft.com/office/officeart/2005/8/layout/orgChart1"/>
    <dgm:cxn modelId="{CE59BE8F-89D9-404F-A806-F09BDD20147F}" type="presParOf" srcId="{C2CAB329-F42B-4EA0-91E5-5F94A13874CD}" destId="{888A2193-101D-44A9-9A57-8ECF60EA2925}" srcOrd="2" destOrd="0" presId="urn:microsoft.com/office/officeart/2005/8/layout/orgChart1"/>
    <dgm:cxn modelId="{A1D45583-F552-4D97-9F5A-339B5B7330C4}" type="presParOf" srcId="{B0D074E7-6886-4A83-911A-A3AFCF6758D3}" destId="{B544B614-EF9B-47E0-8D19-2AEE22CE23E4}"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61B7A6-469D-4222-9FEE-C90F3D1D61A0}">
      <dsp:nvSpPr>
        <dsp:cNvPr id="0" name=""/>
        <dsp:cNvSpPr/>
      </dsp:nvSpPr>
      <dsp:spPr>
        <a:xfrm>
          <a:off x="2773675" y="972816"/>
          <a:ext cx="2489940" cy="149826"/>
        </a:xfrm>
        <a:custGeom>
          <a:avLst/>
          <a:gdLst/>
          <a:ahLst/>
          <a:cxnLst/>
          <a:rect l="0" t="0" r="0" b="0"/>
          <a:pathLst>
            <a:path>
              <a:moveTo>
                <a:pt x="0" y="0"/>
              </a:moveTo>
              <a:lnTo>
                <a:pt x="0" y="46338"/>
              </a:lnTo>
              <a:lnTo>
                <a:pt x="2489940" y="46338"/>
              </a:lnTo>
              <a:lnTo>
                <a:pt x="2489940" y="1498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9C63D6-6A86-42E0-8B71-02AB78161BC0}">
      <dsp:nvSpPr>
        <dsp:cNvPr id="0" name=""/>
        <dsp:cNvSpPr/>
      </dsp:nvSpPr>
      <dsp:spPr>
        <a:xfrm>
          <a:off x="2773675" y="972816"/>
          <a:ext cx="1297360" cy="149826"/>
        </a:xfrm>
        <a:custGeom>
          <a:avLst/>
          <a:gdLst/>
          <a:ahLst/>
          <a:cxnLst/>
          <a:rect l="0" t="0" r="0" b="0"/>
          <a:pathLst>
            <a:path>
              <a:moveTo>
                <a:pt x="0" y="0"/>
              </a:moveTo>
              <a:lnTo>
                <a:pt x="0" y="46338"/>
              </a:lnTo>
              <a:lnTo>
                <a:pt x="1297360" y="46338"/>
              </a:lnTo>
              <a:lnTo>
                <a:pt x="1297360" y="1498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CA1EC7-2A0B-4C9C-A6D0-43E4D3D4DF48}">
      <dsp:nvSpPr>
        <dsp:cNvPr id="0" name=""/>
        <dsp:cNvSpPr/>
      </dsp:nvSpPr>
      <dsp:spPr>
        <a:xfrm>
          <a:off x="2484213" y="1615444"/>
          <a:ext cx="147840" cy="1153156"/>
        </a:xfrm>
        <a:custGeom>
          <a:avLst/>
          <a:gdLst/>
          <a:ahLst/>
          <a:cxnLst/>
          <a:rect l="0" t="0" r="0" b="0"/>
          <a:pathLst>
            <a:path>
              <a:moveTo>
                <a:pt x="0" y="0"/>
              </a:moveTo>
              <a:lnTo>
                <a:pt x="0" y="1153156"/>
              </a:lnTo>
              <a:lnTo>
                <a:pt x="147840" y="1153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D28620-819E-4364-8540-F8248FFAD403}">
      <dsp:nvSpPr>
        <dsp:cNvPr id="0" name=""/>
        <dsp:cNvSpPr/>
      </dsp:nvSpPr>
      <dsp:spPr>
        <a:xfrm>
          <a:off x="2484213" y="1615444"/>
          <a:ext cx="147840" cy="453377"/>
        </a:xfrm>
        <a:custGeom>
          <a:avLst/>
          <a:gdLst/>
          <a:ahLst/>
          <a:cxnLst/>
          <a:rect l="0" t="0" r="0" b="0"/>
          <a:pathLst>
            <a:path>
              <a:moveTo>
                <a:pt x="0" y="0"/>
              </a:moveTo>
              <a:lnTo>
                <a:pt x="0" y="453377"/>
              </a:lnTo>
              <a:lnTo>
                <a:pt x="147840" y="4533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609146-01DB-4401-826D-E1527AC39B3D}">
      <dsp:nvSpPr>
        <dsp:cNvPr id="0" name=""/>
        <dsp:cNvSpPr/>
      </dsp:nvSpPr>
      <dsp:spPr>
        <a:xfrm>
          <a:off x="2773675" y="972816"/>
          <a:ext cx="104779" cy="149826"/>
        </a:xfrm>
        <a:custGeom>
          <a:avLst/>
          <a:gdLst/>
          <a:ahLst/>
          <a:cxnLst/>
          <a:rect l="0" t="0" r="0" b="0"/>
          <a:pathLst>
            <a:path>
              <a:moveTo>
                <a:pt x="0" y="0"/>
              </a:moveTo>
              <a:lnTo>
                <a:pt x="0" y="46338"/>
              </a:lnTo>
              <a:lnTo>
                <a:pt x="104779" y="46338"/>
              </a:lnTo>
              <a:lnTo>
                <a:pt x="104779" y="1498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ABF144-4469-4CFA-9D31-BDC6EF2428C8}">
      <dsp:nvSpPr>
        <dsp:cNvPr id="0" name=""/>
        <dsp:cNvSpPr/>
      </dsp:nvSpPr>
      <dsp:spPr>
        <a:xfrm>
          <a:off x="1685874" y="972816"/>
          <a:ext cx="1087801" cy="149826"/>
        </a:xfrm>
        <a:custGeom>
          <a:avLst/>
          <a:gdLst/>
          <a:ahLst/>
          <a:cxnLst/>
          <a:rect l="0" t="0" r="0" b="0"/>
          <a:pathLst>
            <a:path>
              <a:moveTo>
                <a:pt x="1087801" y="0"/>
              </a:moveTo>
              <a:lnTo>
                <a:pt x="1087801" y="46338"/>
              </a:lnTo>
              <a:lnTo>
                <a:pt x="0" y="46338"/>
              </a:lnTo>
              <a:lnTo>
                <a:pt x="0" y="1498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E76936-2952-45DD-BF81-8434AF5AE1AF}">
      <dsp:nvSpPr>
        <dsp:cNvPr id="0" name=""/>
        <dsp:cNvSpPr/>
      </dsp:nvSpPr>
      <dsp:spPr>
        <a:xfrm>
          <a:off x="493293" y="972816"/>
          <a:ext cx="2280381" cy="149826"/>
        </a:xfrm>
        <a:custGeom>
          <a:avLst/>
          <a:gdLst/>
          <a:ahLst/>
          <a:cxnLst/>
          <a:rect l="0" t="0" r="0" b="0"/>
          <a:pathLst>
            <a:path>
              <a:moveTo>
                <a:pt x="2280381" y="0"/>
              </a:moveTo>
              <a:lnTo>
                <a:pt x="2280381" y="46338"/>
              </a:lnTo>
              <a:lnTo>
                <a:pt x="0" y="46338"/>
              </a:lnTo>
              <a:lnTo>
                <a:pt x="0" y="1498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2E4259-686A-4F6E-A219-029C8B6F888E}">
      <dsp:nvSpPr>
        <dsp:cNvPr id="0" name=""/>
        <dsp:cNvSpPr/>
      </dsp:nvSpPr>
      <dsp:spPr>
        <a:xfrm>
          <a:off x="2280873" y="480014"/>
          <a:ext cx="985603" cy="492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b="1" kern="1200" dirty="0" smtClean="0"/>
            <a:t>Projet</a:t>
          </a:r>
          <a:r>
            <a:rPr lang="fr-FR" sz="1100" kern="1200" dirty="0" smtClean="0"/>
            <a:t/>
          </a:r>
          <a:br>
            <a:rPr lang="fr-FR" sz="1100" kern="1200" dirty="0" smtClean="0"/>
          </a:br>
          <a:r>
            <a:rPr lang="fr-FR" sz="1100" i="1" kern="1200" dirty="0" smtClean="0"/>
            <a:t>F Forest</a:t>
          </a:r>
          <a:endParaRPr lang="fr-FR" sz="1100" i="1" kern="1200" dirty="0"/>
        </a:p>
      </dsp:txBody>
      <dsp:txXfrm>
        <a:off x="2280873" y="480014"/>
        <a:ext cx="985603" cy="492801"/>
      </dsp:txXfrm>
    </dsp:sp>
    <dsp:sp modelId="{50994B2A-6327-45E8-A907-3E8A4BE823D3}">
      <dsp:nvSpPr>
        <dsp:cNvPr id="0" name=""/>
        <dsp:cNvSpPr/>
      </dsp:nvSpPr>
      <dsp:spPr>
        <a:xfrm>
          <a:off x="491" y="1122642"/>
          <a:ext cx="985603" cy="492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b="1" kern="1200" dirty="0" smtClean="0"/>
            <a:t>Gestion de Projet</a:t>
          </a:r>
          <a:r>
            <a:rPr lang="fr-FR" sz="1100" kern="1200" dirty="0" smtClean="0"/>
            <a:t/>
          </a:r>
          <a:br>
            <a:rPr lang="fr-FR" sz="1100" kern="1200" dirty="0" smtClean="0"/>
          </a:br>
          <a:r>
            <a:rPr lang="fr-FR" sz="1100" i="1" kern="1200" dirty="0" smtClean="0"/>
            <a:t>R </a:t>
          </a:r>
          <a:r>
            <a:rPr lang="fr-FR" sz="1100" i="1" kern="1200" dirty="0" err="1" smtClean="0"/>
            <a:t>Priem</a:t>
          </a:r>
          <a:endParaRPr lang="fr-FR" sz="1100" i="1" kern="1200" dirty="0"/>
        </a:p>
      </dsp:txBody>
      <dsp:txXfrm>
        <a:off x="491" y="1122642"/>
        <a:ext cx="985603" cy="492801"/>
      </dsp:txXfrm>
    </dsp:sp>
    <dsp:sp modelId="{DA1E827D-3458-44BD-85F2-32F0A448792F}">
      <dsp:nvSpPr>
        <dsp:cNvPr id="0" name=""/>
        <dsp:cNvSpPr/>
      </dsp:nvSpPr>
      <dsp:spPr>
        <a:xfrm>
          <a:off x="1193072" y="1122642"/>
          <a:ext cx="985603" cy="492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b="1" kern="1200" dirty="0" smtClean="0"/>
            <a:t>Gestion du code</a:t>
          </a:r>
          <a:br>
            <a:rPr lang="fr-FR" sz="1100" b="1" kern="1200" dirty="0" smtClean="0"/>
          </a:br>
          <a:r>
            <a:rPr lang="fr-FR" sz="1100" i="1" kern="1200" dirty="0" smtClean="0"/>
            <a:t>Y Wang</a:t>
          </a:r>
          <a:endParaRPr lang="fr-FR" sz="1100" i="1" kern="1200" dirty="0"/>
        </a:p>
      </dsp:txBody>
      <dsp:txXfrm>
        <a:off x="1193072" y="1122642"/>
        <a:ext cx="985603" cy="492801"/>
      </dsp:txXfrm>
    </dsp:sp>
    <dsp:sp modelId="{20BCCF02-4BAD-41B3-829B-DB375D141B00}">
      <dsp:nvSpPr>
        <dsp:cNvPr id="0" name=""/>
        <dsp:cNvSpPr/>
      </dsp:nvSpPr>
      <dsp:spPr>
        <a:xfrm>
          <a:off x="2385653" y="1122642"/>
          <a:ext cx="985603" cy="492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b="1" kern="1200" dirty="0" smtClean="0"/>
            <a:t>Développement</a:t>
          </a:r>
          <a:br>
            <a:rPr lang="fr-FR" sz="1100" b="1" kern="1200" dirty="0" smtClean="0"/>
          </a:br>
          <a:r>
            <a:rPr lang="fr-FR" sz="1100" i="1" kern="1200" dirty="0" smtClean="0"/>
            <a:t>A Lahbabi</a:t>
          </a:r>
          <a:endParaRPr lang="fr-FR" sz="1100" i="1" kern="1200" dirty="0"/>
        </a:p>
      </dsp:txBody>
      <dsp:txXfrm>
        <a:off x="2385653" y="1122642"/>
        <a:ext cx="985603" cy="492801"/>
      </dsp:txXfrm>
    </dsp:sp>
    <dsp:sp modelId="{2AA623D5-E069-4AA1-9CE4-E8307F243054}">
      <dsp:nvSpPr>
        <dsp:cNvPr id="0" name=""/>
        <dsp:cNvSpPr/>
      </dsp:nvSpPr>
      <dsp:spPr>
        <a:xfrm>
          <a:off x="2632054" y="1822421"/>
          <a:ext cx="985603" cy="492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b="1" kern="1200" dirty="0" smtClean="0"/>
            <a:t>Data </a:t>
          </a:r>
          <a:r>
            <a:rPr lang="fr-FR" sz="1100" b="1" kern="1200" dirty="0" err="1" smtClean="0"/>
            <a:t>processing</a:t>
          </a:r>
          <a:r>
            <a:rPr lang="fr-FR" sz="1100" b="1" kern="1200" dirty="0" smtClean="0"/>
            <a:t> et Visualisation</a:t>
          </a:r>
          <a:br>
            <a:rPr lang="fr-FR" sz="1100" b="1" kern="1200" dirty="0" smtClean="0"/>
          </a:br>
          <a:r>
            <a:rPr lang="fr-FR" sz="1100" i="1" kern="1200" dirty="0" smtClean="0"/>
            <a:t>Y Wang</a:t>
          </a:r>
          <a:endParaRPr lang="fr-FR" sz="1100" i="1" kern="1200" dirty="0"/>
        </a:p>
      </dsp:txBody>
      <dsp:txXfrm>
        <a:off x="2632054" y="1822421"/>
        <a:ext cx="985603" cy="492801"/>
      </dsp:txXfrm>
    </dsp:sp>
    <dsp:sp modelId="{DD550BCD-075D-487A-8A3B-513DFEC98545}">
      <dsp:nvSpPr>
        <dsp:cNvPr id="0" name=""/>
        <dsp:cNvSpPr/>
      </dsp:nvSpPr>
      <dsp:spPr>
        <a:xfrm>
          <a:off x="2632054" y="2522200"/>
          <a:ext cx="985603" cy="492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b="1" kern="1200" dirty="0" smtClean="0"/>
            <a:t>Détection</a:t>
          </a:r>
          <a:br>
            <a:rPr lang="fr-FR" sz="1100" b="1" kern="1200" dirty="0" smtClean="0"/>
          </a:br>
          <a:r>
            <a:rPr lang="fr-FR" sz="1100" i="1" kern="1200" dirty="0" smtClean="0"/>
            <a:t>F Forest</a:t>
          </a:r>
          <a:endParaRPr lang="fr-FR" sz="1100" i="1" kern="1200" dirty="0"/>
        </a:p>
      </dsp:txBody>
      <dsp:txXfrm>
        <a:off x="2632054" y="2522200"/>
        <a:ext cx="985603" cy="492801"/>
      </dsp:txXfrm>
    </dsp:sp>
    <dsp:sp modelId="{A4F4E0B4-F627-4218-A48C-AA7EE86E206D}">
      <dsp:nvSpPr>
        <dsp:cNvPr id="0" name=""/>
        <dsp:cNvSpPr/>
      </dsp:nvSpPr>
      <dsp:spPr>
        <a:xfrm>
          <a:off x="3578233" y="1122642"/>
          <a:ext cx="985603" cy="492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b="1" kern="1200" dirty="0" smtClean="0"/>
            <a:t>Documentation</a:t>
          </a:r>
          <a:br>
            <a:rPr lang="fr-FR" sz="1100" b="1" kern="1200" dirty="0" smtClean="0"/>
          </a:br>
          <a:r>
            <a:rPr lang="fr-FR" sz="1100" i="1" kern="1200" dirty="0" smtClean="0"/>
            <a:t>Q Jacob</a:t>
          </a:r>
          <a:endParaRPr lang="fr-FR" sz="1100" i="1" kern="1200" dirty="0"/>
        </a:p>
      </dsp:txBody>
      <dsp:txXfrm>
        <a:off x="3578233" y="1122642"/>
        <a:ext cx="985603" cy="492801"/>
      </dsp:txXfrm>
    </dsp:sp>
    <dsp:sp modelId="{1064CE66-84C8-4ABF-A219-6CE3DC0326BF}">
      <dsp:nvSpPr>
        <dsp:cNvPr id="0" name=""/>
        <dsp:cNvSpPr/>
      </dsp:nvSpPr>
      <dsp:spPr>
        <a:xfrm>
          <a:off x="4770814" y="1122642"/>
          <a:ext cx="985603" cy="492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b="1" kern="1200" dirty="0" smtClean="0"/>
            <a:t>Bibliographie</a:t>
          </a:r>
          <a:br>
            <a:rPr lang="fr-FR" sz="1100" b="1" kern="1200" dirty="0" smtClean="0"/>
          </a:br>
          <a:r>
            <a:rPr lang="fr-FR" sz="1100" i="1" kern="1200" dirty="0" smtClean="0"/>
            <a:t>M Baudry</a:t>
          </a:r>
          <a:endParaRPr lang="fr-FR" sz="1100" i="1" kern="1200" dirty="0"/>
        </a:p>
      </dsp:txBody>
      <dsp:txXfrm>
        <a:off x="4770814" y="1122642"/>
        <a:ext cx="985603" cy="49280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EDE4389590948FAA471D13CDF292362"/>
        <w:category>
          <w:name w:val="Général"/>
          <w:gallery w:val="placeholder"/>
        </w:category>
        <w:types>
          <w:type w:val="bbPlcHdr"/>
        </w:types>
        <w:behaviors>
          <w:behavior w:val="content"/>
        </w:behaviors>
        <w:guid w:val="{FB224E0D-E5C8-430B-9489-33D17BE64A22}"/>
      </w:docPartPr>
      <w:docPartBody>
        <w:p w:rsidR="00F71778" w:rsidRDefault="00F71778" w:rsidP="00F71778">
          <w:pPr>
            <w:pStyle w:val="BEDE4389590948FAA471D13CDF292362"/>
          </w:pPr>
          <w:r>
            <w:rPr>
              <w:rFonts w:asciiTheme="majorHAnsi" w:eastAsiaTheme="majorEastAsia" w:hAnsiTheme="majorHAnsi" w:cstheme="majorBidi"/>
              <w:caps/>
            </w:rPr>
            <w:t>[Tapez le nom de la société]</w:t>
          </w:r>
        </w:p>
      </w:docPartBody>
    </w:docPart>
    <w:docPart>
      <w:docPartPr>
        <w:name w:val="D8CDA81CB71E49DE90BF41FF674A24E9"/>
        <w:category>
          <w:name w:val="Général"/>
          <w:gallery w:val="placeholder"/>
        </w:category>
        <w:types>
          <w:type w:val="bbPlcHdr"/>
        </w:types>
        <w:behaviors>
          <w:behavior w:val="content"/>
        </w:behaviors>
        <w:guid w:val="{88122FD0-9D9B-4BC5-8493-F67F08E58955}"/>
      </w:docPartPr>
      <w:docPartBody>
        <w:p w:rsidR="00F71778" w:rsidRDefault="00F71778" w:rsidP="00F71778">
          <w:pPr>
            <w:pStyle w:val="D8CDA81CB71E49DE90BF41FF674A24E9"/>
          </w:pPr>
          <w:r>
            <w:rPr>
              <w:rFonts w:asciiTheme="majorHAnsi" w:eastAsiaTheme="majorEastAsia" w:hAnsiTheme="majorHAnsi" w:cstheme="majorBidi"/>
              <w:sz w:val="80"/>
              <w:szCs w:val="80"/>
            </w:rPr>
            <w:t>[Tapez le 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Corbel"/>
    <w:charset w:val="00"/>
    <w:family w:val="auto"/>
    <w:pitch w:val="variable"/>
    <w:sig w:usb0="00000003" w:usb1="500079DB" w:usb2="0000001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F71778"/>
    <w:rsid w:val="005C50A0"/>
    <w:rsid w:val="00BD13DC"/>
    <w:rsid w:val="00F1699C"/>
    <w:rsid w:val="00F51B22"/>
    <w:rsid w:val="00F71778"/>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B2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EDE4389590948FAA471D13CDF292362">
    <w:name w:val="BEDE4389590948FAA471D13CDF292362"/>
    <w:rsid w:val="00F71778"/>
  </w:style>
  <w:style w:type="paragraph" w:customStyle="1" w:styleId="D8CDA81CB71E49DE90BF41FF674A24E9">
    <w:name w:val="D8CDA81CB71E49DE90BF41FF674A24E9"/>
    <w:rsid w:val="00F71778"/>
  </w:style>
  <w:style w:type="paragraph" w:customStyle="1" w:styleId="CBA59A5F62624D00A6C88F9EFC63B7DB">
    <w:name w:val="CBA59A5F62624D00A6C88F9EFC63B7DB"/>
    <w:rsid w:val="00F71778"/>
  </w:style>
  <w:style w:type="paragraph" w:customStyle="1" w:styleId="A0599E853964451CA6DCCA9A4AEBB5A7">
    <w:name w:val="A0599E853964451CA6DCCA9A4AEBB5A7"/>
    <w:rsid w:val="00F71778"/>
  </w:style>
  <w:style w:type="paragraph" w:customStyle="1" w:styleId="FBD5718793C5421993AA120675FF14AF">
    <w:name w:val="FBD5718793C5421993AA120675FF14AF"/>
    <w:rsid w:val="00F71778"/>
  </w:style>
  <w:style w:type="paragraph" w:customStyle="1" w:styleId="F2568C6208C04DBD86033F39C5E1A445">
    <w:name w:val="F2568C6208C04DBD86033F39C5E1A445"/>
    <w:rsid w:val="00F71778"/>
  </w:style>
  <w:style w:type="paragraph" w:customStyle="1" w:styleId="74CE0548A7CD42DC9979FB6C48575C5B">
    <w:name w:val="74CE0548A7CD42DC9979FB6C48575C5B"/>
    <w:rsid w:val="00F51B22"/>
  </w:style>
  <w:style w:type="paragraph" w:customStyle="1" w:styleId="30C2CAE7B262415B825D4C4CA7468AB4">
    <w:name w:val="30C2CAE7B262415B825D4C4CA7468AB4"/>
    <w:rsid w:val="00F51B22"/>
  </w:style>
  <w:style w:type="paragraph" w:customStyle="1" w:styleId="FE7690DC9D2E41BA86A63EAD57F1365D">
    <w:name w:val="FE7690DC9D2E41BA86A63EAD57F1365D"/>
    <w:rsid w:val="00F51B22"/>
  </w:style>
  <w:style w:type="paragraph" w:customStyle="1" w:styleId="E952E63A7AD64717B8C8C3070354481D">
    <w:name w:val="E952E63A7AD64717B8C8C3070354481D"/>
    <w:rsid w:val="00F51B22"/>
  </w:style>
  <w:style w:type="paragraph" w:customStyle="1" w:styleId="44321FB50AD941118B033A600741ED58">
    <w:name w:val="44321FB50AD941118B033A600741ED58"/>
    <w:rsid w:val="00F51B22"/>
  </w:style>
  <w:style w:type="paragraph" w:customStyle="1" w:styleId="DC250AC2B0DE4BD8B321683DE47FD6FE">
    <w:name w:val="DC250AC2B0DE4BD8B321683DE47FD6FE"/>
    <w:rsid w:val="00F51B2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2016-12-07T00:00:00</PublishDate>
  <Abstract>Ce document vise à rendre compte de la gestion du projet SXS 002 : Détection d'anomalies dans des données d’essai de systèmes de gestion d’air aéronautiques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ED8EF8-5387-4FC1-8B76-6A54AA003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TotalTime>
  <Pages>10</Pages>
  <Words>2708</Words>
  <Characters>14897</Characters>
  <Application>Microsoft Office Word</Application>
  <DocSecurity>0</DocSecurity>
  <Lines>124</Lines>
  <Paragraphs>35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Plan de Développement</vt:lpstr>
      <vt:lpstr>Plan de Développement</vt:lpstr>
    </vt:vector>
  </TitlesOfParts>
  <Company>Isae-SUPAERO – SXS 002</Company>
  <LinksUpToDate>false</LinksUpToDate>
  <CharactersWithSpaces>17570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Développement</dc:title>
  <dc:creator>r.priem</dc:creator>
  <cp:lastModifiedBy>r.priem</cp:lastModifiedBy>
  <cp:revision>73</cp:revision>
  <dcterms:created xsi:type="dcterms:W3CDTF">2016-12-07T13:23:00Z</dcterms:created>
  <dcterms:modified xsi:type="dcterms:W3CDTF">2016-12-13T15:33:00Z</dcterms:modified>
</cp:coreProperties>
</file>